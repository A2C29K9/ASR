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B2B" w:rsidRDefault="00877AEA">
      <w:pPr>
        <w:snapToGrid w:val="0"/>
        <w:spacing w:line="360" w:lineRule="auto"/>
        <w:rPr>
          <w:rFonts w:ascii="仿宋_GB2312" w:eastAsia="仿宋_GB2312" w:hAnsi="仿宋_GB2312" w:cs="仿宋_GB2312"/>
          <w:sz w:val="32"/>
          <w:szCs w:val="32"/>
        </w:rPr>
      </w:pPr>
      <w:r>
        <w:rPr>
          <w:rFonts w:ascii="仿宋_GB2312" w:eastAsia="仿宋_GB2312" w:hAnsi="仿宋_GB2312" w:cs="仿宋_GB2312" w:hint="eastAsia"/>
          <w:sz w:val="32"/>
          <w:szCs w:val="32"/>
        </w:rPr>
        <w:t>附件1：</w:t>
      </w:r>
    </w:p>
    <w:p w:rsidR="00356B2B" w:rsidRDefault="00877AEA">
      <w:pPr>
        <w:ind w:right="24"/>
        <w:jc w:val="center"/>
        <w:rPr>
          <w:rFonts w:ascii="Calibri" w:eastAsia="宋体" w:hAnsi="Calibri" w:cs="Times New Roman"/>
          <w:sz w:val="24"/>
          <w:szCs w:val="24"/>
          <w:u w:val="single"/>
        </w:rPr>
      </w:pPr>
      <w:r>
        <w:rPr>
          <w:rFonts w:ascii="Calibri" w:eastAsia="宋体" w:hAnsi="Calibri" w:cs="Times New Roman" w:hint="eastAsia"/>
          <w:sz w:val="24"/>
          <w:szCs w:val="24"/>
        </w:rPr>
        <w:t xml:space="preserve">                                    </w:t>
      </w:r>
      <w:r>
        <w:rPr>
          <w:rFonts w:ascii="Calibri" w:eastAsia="宋体" w:hAnsi="Calibri" w:cs="Times New Roman" w:hint="eastAsia"/>
          <w:sz w:val="24"/>
          <w:szCs w:val="24"/>
        </w:rPr>
        <w:t>项目编号：</w:t>
      </w:r>
      <w:r>
        <w:rPr>
          <w:rFonts w:ascii="Calibri" w:eastAsia="宋体" w:hAnsi="Calibri" w:cs="Times New Roman" w:hint="eastAsia"/>
          <w:sz w:val="24"/>
          <w:szCs w:val="24"/>
          <w:u w:val="single"/>
        </w:rPr>
        <w:t xml:space="preserve">　　　　　　</w:t>
      </w:r>
    </w:p>
    <w:p w:rsidR="00356B2B" w:rsidRDefault="00356B2B">
      <w:pPr>
        <w:rPr>
          <w:rFonts w:ascii="方正大标宋简体" w:eastAsia="方正大标宋简体" w:hAnsi="Calibri" w:cs="Times New Roman"/>
          <w:sz w:val="30"/>
          <w:szCs w:val="30"/>
        </w:rPr>
      </w:pPr>
    </w:p>
    <w:p w:rsidR="00356B2B" w:rsidRDefault="00356B2B">
      <w:pPr>
        <w:jc w:val="center"/>
        <w:rPr>
          <w:rFonts w:ascii="黑体" w:eastAsia="黑体" w:hAnsi="Calibri" w:cs="Times New Roman"/>
          <w:b/>
          <w:sz w:val="44"/>
          <w:szCs w:val="44"/>
        </w:rPr>
      </w:pPr>
    </w:p>
    <w:p w:rsidR="00356B2B" w:rsidRDefault="00356B2B">
      <w:pPr>
        <w:jc w:val="center"/>
        <w:rPr>
          <w:rFonts w:ascii="黑体" w:eastAsia="黑体" w:hAnsi="Calibri" w:cs="Times New Roman"/>
          <w:b/>
          <w:sz w:val="44"/>
          <w:szCs w:val="44"/>
        </w:rPr>
      </w:pPr>
    </w:p>
    <w:p w:rsidR="00356B2B" w:rsidRDefault="00877AEA">
      <w:pPr>
        <w:snapToGrid w:val="0"/>
        <w:spacing w:line="360" w:lineRule="auto"/>
        <w:jc w:val="center"/>
        <w:rPr>
          <w:rFonts w:ascii="黑体" w:eastAsia="黑体" w:hAnsi="Calibri" w:cs="Times New Roman"/>
          <w:b/>
          <w:sz w:val="52"/>
          <w:szCs w:val="52"/>
        </w:rPr>
      </w:pPr>
      <w:r>
        <w:rPr>
          <w:rFonts w:ascii="黑体" w:eastAsia="黑体" w:hAnsi="Calibri" w:cs="Times New Roman" w:hint="eastAsia"/>
          <w:b/>
          <w:sz w:val="52"/>
          <w:szCs w:val="52"/>
        </w:rPr>
        <w:t>浙江工商职业技术学院</w:t>
      </w:r>
    </w:p>
    <w:p w:rsidR="00356B2B" w:rsidRDefault="00877AEA">
      <w:pPr>
        <w:snapToGrid w:val="0"/>
        <w:spacing w:line="360" w:lineRule="auto"/>
        <w:jc w:val="center"/>
        <w:rPr>
          <w:rFonts w:ascii="黑体" w:eastAsia="黑体" w:hAnsi="Calibri" w:cs="Times New Roman"/>
          <w:spacing w:val="60"/>
          <w:sz w:val="52"/>
          <w:szCs w:val="52"/>
        </w:rPr>
      </w:pPr>
      <w:r>
        <w:rPr>
          <w:rFonts w:ascii="黑体" w:eastAsia="黑体" w:hAnsi="Calibri" w:cs="Times New Roman" w:hint="eastAsia"/>
          <w:b/>
          <w:sz w:val="52"/>
          <w:szCs w:val="52"/>
        </w:rPr>
        <w:t>大学生科技创新计划项目申报书</w:t>
      </w:r>
    </w:p>
    <w:p w:rsidR="00356B2B" w:rsidRDefault="00356B2B">
      <w:pPr>
        <w:rPr>
          <w:rFonts w:ascii="Calibri" w:eastAsia="黑体" w:hAnsi="Calibri" w:cs="宋体"/>
          <w:b/>
          <w:kern w:val="0"/>
          <w:sz w:val="30"/>
          <w:szCs w:val="24"/>
        </w:rPr>
      </w:pPr>
    </w:p>
    <w:p w:rsidR="00356B2B" w:rsidRDefault="00356B2B">
      <w:pPr>
        <w:rPr>
          <w:rFonts w:ascii="Calibri" w:eastAsia="黑体" w:hAnsi="Calibri" w:cs="宋体"/>
          <w:b/>
          <w:kern w:val="0"/>
          <w:sz w:val="30"/>
          <w:szCs w:val="24"/>
        </w:rPr>
      </w:pPr>
    </w:p>
    <w:p w:rsidR="00356B2B" w:rsidRDefault="00356B2B">
      <w:pPr>
        <w:rPr>
          <w:rFonts w:ascii="Calibri" w:eastAsia="黑体" w:hAnsi="Calibri" w:cs="宋体"/>
          <w:b/>
          <w:kern w:val="0"/>
          <w:sz w:val="30"/>
          <w:szCs w:val="24"/>
        </w:rPr>
      </w:pPr>
    </w:p>
    <w:p w:rsidR="00356B2B" w:rsidRDefault="00356B2B">
      <w:pPr>
        <w:rPr>
          <w:rFonts w:ascii="Calibri" w:eastAsia="宋体" w:hAnsi="Calibri" w:cs="Times New Roman"/>
          <w:szCs w:val="24"/>
        </w:rPr>
      </w:pPr>
    </w:p>
    <w:p w:rsidR="00356B2B" w:rsidRDefault="00877AEA" w:rsidP="00265662">
      <w:pPr>
        <w:spacing w:beforeLines="50" w:line="360" w:lineRule="auto"/>
        <w:rPr>
          <w:rFonts w:ascii="仿宋_GB2312" w:eastAsia="仿宋_GB2312" w:hAnsi="Calibri" w:cs="Times New Roman"/>
          <w:b/>
          <w:sz w:val="32"/>
          <w:szCs w:val="32"/>
          <w:u w:val="single"/>
        </w:rPr>
      </w:pPr>
      <w:r>
        <w:rPr>
          <w:rFonts w:ascii="黑体" w:eastAsia="黑体" w:hAnsi="Calibri" w:cs="Times New Roman" w:hint="eastAsia"/>
          <w:b/>
          <w:spacing w:val="20"/>
          <w:sz w:val="32"/>
          <w:szCs w:val="32"/>
        </w:rPr>
        <w:t>项目名称</w:t>
      </w:r>
      <w:r>
        <w:rPr>
          <w:rFonts w:ascii="仿宋_GB2312" w:eastAsia="仿宋_GB2312" w:hAnsi="Calibri" w:cs="Times New Roman" w:hint="eastAsia"/>
          <w:b/>
          <w:sz w:val="32"/>
          <w:szCs w:val="32"/>
        </w:rPr>
        <w:t>：</w:t>
      </w:r>
      <w:r>
        <w:rPr>
          <w:rFonts w:ascii="仿宋_GB2312" w:eastAsia="仿宋_GB2312" w:hAnsi="Calibri" w:cs="Times New Roman" w:hint="eastAsia"/>
          <w:b/>
          <w:sz w:val="32"/>
          <w:szCs w:val="32"/>
          <w:u w:val="single"/>
        </w:rPr>
        <w:t xml:space="preserve">  </w:t>
      </w:r>
      <w:r w:rsidR="00EC5409">
        <w:rPr>
          <w:rFonts w:ascii="仿宋_GB2312" w:eastAsia="仿宋_GB2312" w:hAnsi="Calibri" w:cs="Times New Roman"/>
          <w:b/>
          <w:sz w:val="32"/>
          <w:szCs w:val="32"/>
          <w:u w:val="single"/>
        </w:rPr>
        <w:t xml:space="preserve">  </w:t>
      </w:r>
      <w:r w:rsidR="00F44F9A" w:rsidRPr="00F44F9A">
        <w:rPr>
          <w:rFonts w:ascii="微软雅黑" w:eastAsia="微软雅黑" w:hAnsi="微软雅黑" w:cs="Times New Roman" w:hint="eastAsia"/>
          <w:b/>
          <w:sz w:val="32"/>
          <w:szCs w:val="32"/>
          <w:u w:val="single"/>
        </w:rPr>
        <w:t>基于</w:t>
      </w:r>
      <w:r w:rsidR="00F44F9A" w:rsidRPr="00F44F9A">
        <w:rPr>
          <w:rFonts w:ascii="微软雅黑" w:eastAsia="微软雅黑" w:hAnsi="微软雅黑" w:cs="Times New Roman"/>
          <w:b/>
          <w:sz w:val="32"/>
          <w:szCs w:val="32"/>
          <w:u w:val="single"/>
        </w:rPr>
        <w:t>MFSC算法的</w:t>
      </w:r>
      <w:r w:rsidR="00455510">
        <w:rPr>
          <w:rFonts w:ascii="微软雅黑" w:eastAsia="微软雅黑" w:hAnsi="微软雅黑" w:cs="Times New Roman" w:hint="eastAsia"/>
          <w:b/>
          <w:sz w:val="32"/>
          <w:szCs w:val="32"/>
          <w:u w:val="single"/>
        </w:rPr>
        <w:t>A</w:t>
      </w:r>
      <w:r w:rsidR="00455510">
        <w:rPr>
          <w:rFonts w:ascii="微软雅黑" w:eastAsia="微软雅黑" w:hAnsi="微软雅黑" w:cs="Times New Roman"/>
          <w:b/>
          <w:sz w:val="32"/>
          <w:szCs w:val="32"/>
          <w:u w:val="single"/>
        </w:rPr>
        <w:t>SR</w:t>
      </w:r>
      <w:r w:rsidR="00455510">
        <w:rPr>
          <w:rFonts w:ascii="微软雅黑" w:eastAsia="微软雅黑" w:hAnsi="微软雅黑" w:cs="Times New Roman" w:hint="eastAsia"/>
          <w:b/>
          <w:sz w:val="32"/>
          <w:szCs w:val="32"/>
          <w:u w:val="single"/>
        </w:rPr>
        <w:t>检测</w:t>
      </w:r>
      <w:r w:rsidR="00F146ED">
        <w:rPr>
          <w:rFonts w:ascii="微软雅黑" w:eastAsia="微软雅黑" w:hAnsi="微软雅黑" w:cs="Times New Roman" w:hint="eastAsia"/>
          <w:b/>
          <w:sz w:val="32"/>
          <w:szCs w:val="32"/>
          <w:u w:val="single"/>
        </w:rPr>
        <w:t>敏感词研究</w:t>
      </w:r>
      <w:r>
        <w:rPr>
          <w:rFonts w:ascii="仿宋_GB2312" w:eastAsia="仿宋_GB2312" w:hAnsi="Calibri" w:cs="Times New Roman" w:hint="eastAsia"/>
          <w:b/>
          <w:sz w:val="32"/>
          <w:szCs w:val="32"/>
          <w:u w:val="single"/>
        </w:rPr>
        <w:t xml:space="preserve">     </w:t>
      </w:r>
    </w:p>
    <w:p w:rsidR="00356B2B" w:rsidRDefault="00877AEA" w:rsidP="00265662">
      <w:pPr>
        <w:spacing w:beforeLines="50" w:line="360" w:lineRule="auto"/>
        <w:rPr>
          <w:rFonts w:ascii="仿宋_GB2312" w:eastAsia="仿宋_GB2312" w:hAnsi="Calibri" w:cs="Times New Roman"/>
          <w:b/>
          <w:sz w:val="32"/>
          <w:szCs w:val="32"/>
          <w:u w:val="single"/>
        </w:rPr>
      </w:pPr>
      <w:r>
        <w:rPr>
          <w:rFonts w:ascii="黑体" w:eastAsia="黑体" w:hAnsi="Calibri" w:cs="Times New Roman" w:hint="eastAsia"/>
          <w:b/>
          <w:sz w:val="32"/>
          <w:szCs w:val="32"/>
        </w:rPr>
        <w:t>项目负责人</w:t>
      </w:r>
      <w:r>
        <w:rPr>
          <w:rFonts w:ascii="仿宋_GB2312" w:eastAsia="仿宋_GB2312" w:hAnsi="Calibri" w:cs="Times New Roman" w:hint="eastAsia"/>
          <w:b/>
          <w:sz w:val="32"/>
          <w:szCs w:val="32"/>
        </w:rPr>
        <w:t>：</w:t>
      </w:r>
      <w:r>
        <w:rPr>
          <w:rFonts w:ascii="仿宋_GB2312" w:eastAsia="仿宋_GB2312" w:hAnsi="Calibri" w:cs="Times New Roman" w:hint="eastAsia"/>
          <w:b/>
          <w:sz w:val="32"/>
          <w:szCs w:val="32"/>
          <w:u w:val="single"/>
        </w:rPr>
        <w:t xml:space="preserve">　</w:t>
      </w:r>
      <w:r w:rsidR="004623A1">
        <w:rPr>
          <w:rFonts w:ascii="仿宋_GB2312" w:eastAsia="仿宋_GB2312" w:hAnsi="Calibri" w:cs="Times New Roman" w:hint="eastAsia"/>
          <w:b/>
          <w:sz w:val="32"/>
          <w:szCs w:val="32"/>
          <w:u w:val="single"/>
        </w:rPr>
        <w:t xml:space="preserve"> </w:t>
      </w:r>
      <w:r w:rsidR="004623A1">
        <w:rPr>
          <w:rFonts w:ascii="仿宋_GB2312" w:eastAsia="仿宋_GB2312" w:hAnsi="Calibri" w:cs="Times New Roman"/>
          <w:b/>
          <w:sz w:val="32"/>
          <w:szCs w:val="32"/>
          <w:u w:val="single"/>
        </w:rPr>
        <w:t xml:space="preserve">    </w:t>
      </w:r>
      <w:r>
        <w:rPr>
          <w:rFonts w:ascii="仿宋_GB2312" w:eastAsia="仿宋_GB2312" w:hAnsi="Calibri" w:cs="Times New Roman" w:hint="eastAsia"/>
          <w:b/>
          <w:sz w:val="32"/>
          <w:szCs w:val="32"/>
          <w:u w:val="single"/>
        </w:rPr>
        <w:t xml:space="preserve">　　</w:t>
      </w:r>
      <w:r w:rsidR="00AB2C3E">
        <w:rPr>
          <w:rFonts w:ascii="仿宋_GB2312" w:eastAsia="仿宋_GB2312" w:hAnsi="Calibri" w:cs="Times New Roman" w:hint="eastAsia"/>
          <w:b/>
          <w:sz w:val="32"/>
          <w:szCs w:val="32"/>
          <w:u w:val="single"/>
        </w:rPr>
        <w:t>王水天</w:t>
      </w:r>
      <w:r>
        <w:rPr>
          <w:rFonts w:ascii="仿宋_GB2312" w:eastAsia="仿宋_GB2312" w:hAnsi="Calibri" w:cs="Times New Roman" w:hint="eastAsia"/>
          <w:b/>
          <w:sz w:val="32"/>
          <w:szCs w:val="32"/>
          <w:u w:val="single"/>
        </w:rPr>
        <w:t xml:space="preserve"> </w:t>
      </w:r>
      <w:r w:rsidR="004623A1">
        <w:rPr>
          <w:rFonts w:ascii="仿宋_GB2312" w:eastAsia="仿宋_GB2312" w:hAnsi="Calibri" w:cs="Times New Roman"/>
          <w:b/>
          <w:sz w:val="32"/>
          <w:szCs w:val="32"/>
          <w:u w:val="single"/>
        </w:rPr>
        <w:t xml:space="preserve">         </w:t>
      </w:r>
      <w:r w:rsidRPr="00AB2C3E">
        <w:rPr>
          <w:rFonts w:ascii="仿宋_GB2312" w:eastAsia="仿宋_GB2312" w:hAnsi="Calibri" w:cs="Times New Roman" w:hint="eastAsia"/>
          <w:sz w:val="32"/>
          <w:szCs w:val="32"/>
          <w:u w:val="single"/>
        </w:rPr>
        <w:t xml:space="preserve"> </w:t>
      </w:r>
      <w:r>
        <w:rPr>
          <w:rFonts w:ascii="仿宋_GB2312" w:eastAsia="仿宋_GB2312" w:hAnsi="Calibri" w:cs="Times New Roman" w:hint="eastAsia"/>
          <w:b/>
          <w:sz w:val="32"/>
          <w:szCs w:val="32"/>
          <w:u w:val="single"/>
        </w:rPr>
        <w:t xml:space="preserve">      </w:t>
      </w:r>
    </w:p>
    <w:p w:rsidR="00356B2B" w:rsidRDefault="00877AEA" w:rsidP="007017F4">
      <w:pPr>
        <w:spacing w:beforeLines="50" w:line="360" w:lineRule="auto"/>
        <w:rPr>
          <w:rFonts w:ascii="仿宋_GB2312" w:eastAsia="仿宋_GB2312" w:hAnsi="Calibri" w:cs="Times New Roman"/>
          <w:b/>
          <w:sz w:val="32"/>
          <w:szCs w:val="32"/>
          <w:u w:val="single"/>
        </w:rPr>
      </w:pPr>
      <w:r>
        <w:rPr>
          <w:rFonts w:ascii="黑体" w:eastAsia="黑体" w:hAnsi="Calibri" w:cs="Times New Roman" w:hint="eastAsia"/>
          <w:b/>
          <w:spacing w:val="120"/>
          <w:sz w:val="32"/>
          <w:szCs w:val="32"/>
        </w:rPr>
        <w:t>学院名称</w:t>
      </w:r>
      <w:r>
        <w:rPr>
          <w:rFonts w:ascii="仿宋_GB2312" w:eastAsia="仿宋_GB2312" w:hAnsi="Calibri" w:cs="Times New Roman" w:hint="eastAsia"/>
          <w:b/>
          <w:sz w:val="32"/>
          <w:szCs w:val="32"/>
        </w:rPr>
        <w:t>：</w:t>
      </w:r>
      <w:r>
        <w:rPr>
          <w:rFonts w:ascii="仿宋_GB2312" w:eastAsia="仿宋_GB2312" w:hAnsi="Calibri" w:cs="Times New Roman" w:hint="eastAsia"/>
          <w:b/>
          <w:sz w:val="32"/>
          <w:szCs w:val="32"/>
          <w:u w:val="single"/>
        </w:rPr>
        <w:t xml:space="preserve">   </w:t>
      </w:r>
      <w:r w:rsidR="00EC5409">
        <w:rPr>
          <w:rFonts w:ascii="仿宋_GB2312" w:eastAsia="仿宋_GB2312" w:hAnsi="Calibri" w:cs="Times New Roman"/>
          <w:b/>
          <w:sz w:val="32"/>
          <w:szCs w:val="32"/>
          <w:u w:val="single"/>
        </w:rPr>
        <w:t xml:space="preserve">   </w:t>
      </w:r>
      <w:r w:rsidR="00EC5409">
        <w:rPr>
          <w:rFonts w:ascii="微软雅黑" w:eastAsia="微软雅黑" w:hAnsi="微软雅黑" w:cs="微软雅黑" w:hint="eastAsia"/>
          <w:b/>
          <w:sz w:val="32"/>
          <w:szCs w:val="32"/>
          <w:u w:val="single"/>
        </w:rPr>
        <w:t>浙江工商职业技术</w:t>
      </w:r>
      <w:r w:rsidR="004623A1">
        <w:rPr>
          <w:rFonts w:ascii="微软雅黑" w:eastAsia="微软雅黑" w:hAnsi="微软雅黑" w:cs="微软雅黑" w:hint="eastAsia"/>
          <w:b/>
          <w:sz w:val="32"/>
          <w:szCs w:val="32"/>
          <w:u w:val="single"/>
        </w:rPr>
        <w:t>学院</w:t>
      </w:r>
      <w:r>
        <w:rPr>
          <w:rFonts w:ascii="仿宋_GB2312" w:eastAsia="仿宋_GB2312" w:hAnsi="Calibri" w:cs="Times New Roman" w:hint="eastAsia"/>
          <w:b/>
          <w:sz w:val="32"/>
          <w:szCs w:val="32"/>
          <w:u w:val="single"/>
        </w:rPr>
        <w:t xml:space="preserve">            </w:t>
      </w:r>
    </w:p>
    <w:p w:rsidR="00356B2B" w:rsidRDefault="00877AEA" w:rsidP="007017F4">
      <w:pPr>
        <w:spacing w:beforeLines="50" w:line="360" w:lineRule="auto"/>
        <w:rPr>
          <w:rFonts w:ascii="仿宋_GB2312" w:eastAsia="仿宋_GB2312" w:hAnsi="Calibri" w:cs="Times New Roman"/>
          <w:b/>
          <w:sz w:val="32"/>
          <w:szCs w:val="32"/>
          <w:u w:val="single"/>
        </w:rPr>
      </w:pPr>
      <w:r>
        <w:rPr>
          <w:rFonts w:ascii="黑体" w:eastAsia="黑体" w:hAnsi="Calibri" w:cs="Times New Roman" w:hint="eastAsia"/>
          <w:b/>
          <w:spacing w:val="120"/>
          <w:sz w:val="32"/>
          <w:szCs w:val="32"/>
        </w:rPr>
        <w:t>申报日期</w:t>
      </w:r>
      <w:r>
        <w:rPr>
          <w:rFonts w:ascii="仿宋_GB2312" w:eastAsia="仿宋_GB2312" w:hAnsi="Calibri" w:cs="Times New Roman" w:hint="eastAsia"/>
          <w:b/>
          <w:sz w:val="32"/>
          <w:szCs w:val="32"/>
        </w:rPr>
        <w:t>：</w:t>
      </w:r>
      <w:r>
        <w:rPr>
          <w:rFonts w:ascii="仿宋_GB2312" w:eastAsia="仿宋_GB2312" w:hAnsi="Calibri" w:cs="Times New Roman" w:hint="eastAsia"/>
          <w:b/>
          <w:sz w:val="32"/>
          <w:szCs w:val="32"/>
          <w:u w:val="single"/>
        </w:rPr>
        <w:t xml:space="preserve">     </w:t>
      </w:r>
      <w:r w:rsidR="00EC5409">
        <w:rPr>
          <w:rFonts w:ascii="仿宋_GB2312" w:eastAsia="仿宋_GB2312" w:hAnsi="Calibri" w:cs="Times New Roman"/>
          <w:b/>
          <w:sz w:val="32"/>
          <w:szCs w:val="32"/>
          <w:u w:val="single"/>
        </w:rPr>
        <w:t xml:space="preserve"> </w:t>
      </w:r>
      <w:r>
        <w:rPr>
          <w:rFonts w:ascii="仿宋_GB2312" w:eastAsia="仿宋_GB2312" w:hAnsi="Calibri" w:cs="Times New Roman" w:hint="eastAsia"/>
          <w:b/>
          <w:sz w:val="32"/>
          <w:szCs w:val="32"/>
          <w:u w:val="single"/>
        </w:rPr>
        <w:t xml:space="preserve"> </w:t>
      </w:r>
      <w:r w:rsidR="00EC5409">
        <w:rPr>
          <w:rFonts w:ascii="微软雅黑" w:eastAsia="微软雅黑" w:hAnsi="微软雅黑" w:cs="Times New Roman" w:hint="eastAsia"/>
          <w:b/>
          <w:sz w:val="32"/>
          <w:szCs w:val="32"/>
          <w:u w:val="single"/>
        </w:rPr>
        <w:t>2</w:t>
      </w:r>
      <w:r w:rsidR="00EC5409">
        <w:rPr>
          <w:rFonts w:ascii="微软雅黑" w:eastAsia="微软雅黑" w:hAnsi="微软雅黑" w:cs="Times New Roman"/>
          <w:b/>
          <w:sz w:val="32"/>
          <w:szCs w:val="32"/>
          <w:u w:val="single"/>
        </w:rPr>
        <w:t>022</w:t>
      </w:r>
      <w:r w:rsidR="00EC5409">
        <w:rPr>
          <w:rFonts w:ascii="微软雅黑" w:eastAsia="微软雅黑" w:hAnsi="微软雅黑" w:cs="Times New Roman" w:hint="eastAsia"/>
          <w:b/>
          <w:sz w:val="32"/>
          <w:szCs w:val="32"/>
          <w:u w:val="single"/>
        </w:rPr>
        <w:t>年1</w:t>
      </w:r>
      <w:r w:rsidR="00EC5409">
        <w:rPr>
          <w:rFonts w:ascii="微软雅黑" w:eastAsia="微软雅黑" w:hAnsi="微软雅黑" w:cs="Times New Roman"/>
          <w:b/>
          <w:sz w:val="32"/>
          <w:szCs w:val="32"/>
          <w:u w:val="single"/>
        </w:rPr>
        <w:t>1</w:t>
      </w:r>
      <w:r w:rsidR="00EC5409">
        <w:rPr>
          <w:rFonts w:ascii="微软雅黑" w:eastAsia="微软雅黑" w:hAnsi="微软雅黑" w:cs="Times New Roman" w:hint="eastAsia"/>
          <w:b/>
          <w:sz w:val="32"/>
          <w:szCs w:val="32"/>
          <w:u w:val="single"/>
        </w:rPr>
        <w:t>月1</w:t>
      </w:r>
      <w:r w:rsidR="00790CED">
        <w:rPr>
          <w:rFonts w:ascii="微软雅黑" w:eastAsia="微软雅黑" w:hAnsi="微软雅黑" w:cs="Times New Roman"/>
          <w:b/>
          <w:sz w:val="32"/>
          <w:szCs w:val="32"/>
          <w:u w:val="single"/>
        </w:rPr>
        <w:t>3</w:t>
      </w:r>
      <w:r w:rsidR="00EC5409">
        <w:rPr>
          <w:rFonts w:ascii="微软雅黑" w:eastAsia="微软雅黑" w:hAnsi="微软雅黑" w:cs="Times New Roman" w:hint="eastAsia"/>
          <w:b/>
          <w:sz w:val="32"/>
          <w:szCs w:val="32"/>
          <w:u w:val="single"/>
        </w:rPr>
        <w:t>号</w:t>
      </w:r>
      <w:r>
        <w:rPr>
          <w:rFonts w:ascii="仿宋_GB2312" w:eastAsia="仿宋_GB2312" w:hAnsi="Calibri" w:cs="Times New Roman" w:hint="eastAsia"/>
          <w:b/>
          <w:sz w:val="32"/>
          <w:szCs w:val="32"/>
          <w:u w:val="single"/>
        </w:rPr>
        <w:t xml:space="preserve">                </w:t>
      </w:r>
    </w:p>
    <w:p w:rsidR="00356B2B" w:rsidRDefault="00877AEA" w:rsidP="007017F4">
      <w:pPr>
        <w:spacing w:beforeLines="50" w:line="360" w:lineRule="auto"/>
        <w:rPr>
          <w:rFonts w:ascii="仿宋_GB2312" w:eastAsia="仿宋_GB2312" w:hAnsi="Calibri" w:cs="Times New Roman"/>
          <w:sz w:val="32"/>
          <w:szCs w:val="32"/>
        </w:rPr>
      </w:pPr>
      <w:r>
        <w:rPr>
          <w:rFonts w:ascii="黑体" w:eastAsia="黑体" w:hAnsi="Calibri" w:cs="Times New Roman" w:hint="eastAsia"/>
          <w:b/>
          <w:spacing w:val="120"/>
          <w:sz w:val="32"/>
          <w:szCs w:val="32"/>
        </w:rPr>
        <w:t>项目类别</w:t>
      </w:r>
      <w:r>
        <w:rPr>
          <w:rFonts w:ascii="仿宋_GB2312" w:eastAsia="仿宋_GB2312" w:hAnsi="Calibri" w:cs="Times New Roman" w:hint="eastAsia"/>
          <w:b/>
          <w:sz w:val="32"/>
          <w:szCs w:val="32"/>
        </w:rPr>
        <w:t>：</w:t>
      </w:r>
      <w:r>
        <w:rPr>
          <w:rFonts w:ascii="仿宋_GB2312" w:eastAsia="仿宋_GB2312" w:hAnsi="Calibri" w:cs="Times New Roman" w:hint="eastAsia"/>
          <w:sz w:val="32"/>
          <w:szCs w:val="32"/>
        </w:rPr>
        <w:t>大学生科技创新项目</w:t>
      </w:r>
      <w:r w:rsidR="00EC5409">
        <w:rPr>
          <w:rFonts w:ascii="仿宋_GB2312" w:eastAsia="仿宋_GB2312" w:hAnsi="Calibri" w:cs="Times New Roman" w:hint="eastAsia"/>
          <w:sz w:val="32"/>
          <w:szCs w:val="32"/>
        </w:rPr>
        <w:t xml:space="preserve"> </w:t>
      </w:r>
      <w:r w:rsidR="00EC5409" w:rsidRPr="003C72B3">
        <w:rPr>
          <w:rFonts w:ascii="仿宋_GB2312" w:eastAsia="仿宋_GB2312" w:hint="eastAsia"/>
          <w:sz w:val="32"/>
          <w:szCs w:val="32"/>
        </w:rPr>
        <w:sym w:font="Wingdings 2" w:char="0052"/>
      </w:r>
      <w:r>
        <w:rPr>
          <w:rFonts w:ascii="仿宋_GB2312" w:eastAsia="仿宋_GB2312" w:hAnsi="Calibri" w:cs="Times New Roman" w:hint="eastAsia"/>
          <w:sz w:val="32"/>
          <w:szCs w:val="32"/>
        </w:rPr>
        <w:t xml:space="preserve">   </w:t>
      </w:r>
    </w:p>
    <w:p w:rsidR="00356B2B" w:rsidRDefault="00877AEA" w:rsidP="007017F4">
      <w:pPr>
        <w:spacing w:beforeLines="50" w:line="360" w:lineRule="auto"/>
        <w:ind w:firstLineChars="800" w:firstLine="2560"/>
        <w:rPr>
          <w:rFonts w:ascii="仿宋_GB2312" w:eastAsia="仿宋_GB2312" w:hAnsi="Calibri" w:cs="Times New Roman"/>
          <w:sz w:val="32"/>
          <w:szCs w:val="32"/>
        </w:rPr>
      </w:pPr>
      <w:r>
        <w:rPr>
          <w:rFonts w:ascii="仿宋_GB2312" w:eastAsia="仿宋_GB2312" w:hAnsi="Calibri" w:cs="Times New Roman" w:hint="eastAsia"/>
          <w:sz w:val="32"/>
          <w:szCs w:val="32"/>
        </w:rPr>
        <w:t>大学生创新创业孵化项目□</w:t>
      </w:r>
    </w:p>
    <w:p w:rsidR="00356B2B" w:rsidRDefault="00356B2B">
      <w:pPr>
        <w:rPr>
          <w:rFonts w:ascii="Calibri" w:eastAsia="宋体" w:hAnsi="Calibri" w:cs="Times New Roman"/>
          <w:szCs w:val="24"/>
        </w:rPr>
      </w:pPr>
    </w:p>
    <w:p w:rsidR="00356B2B" w:rsidRDefault="00877AEA">
      <w:pPr>
        <w:ind w:firstLineChars="800" w:firstLine="2560"/>
        <w:rPr>
          <w:rFonts w:ascii="Calibri" w:eastAsia="仿宋_GB2312" w:hAnsi="Calibri" w:cs="宋体"/>
          <w:b/>
          <w:kern w:val="0"/>
          <w:sz w:val="28"/>
          <w:szCs w:val="24"/>
        </w:rPr>
      </w:pPr>
      <w:r>
        <w:rPr>
          <w:rFonts w:ascii="仿宋_GB2312" w:eastAsia="仿宋_GB2312" w:hAnsi="Calibri" w:cs="Times New Roman" w:hint="eastAsia"/>
          <w:sz w:val="32"/>
          <w:szCs w:val="32"/>
        </w:rPr>
        <w:t>大学生科技成果推广项目□</w:t>
      </w:r>
    </w:p>
    <w:p w:rsidR="00356B2B" w:rsidRDefault="00356B2B">
      <w:pPr>
        <w:rPr>
          <w:rFonts w:ascii="Calibri" w:eastAsia="宋体" w:hAnsi="Calibri" w:cs="宋体"/>
          <w:b/>
          <w:kern w:val="0"/>
          <w:sz w:val="28"/>
          <w:szCs w:val="24"/>
        </w:rPr>
      </w:pPr>
    </w:p>
    <w:p w:rsidR="00356B2B" w:rsidRDefault="00356B2B">
      <w:pPr>
        <w:rPr>
          <w:rFonts w:ascii="Calibri" w:eastAsia="宋体" w:hAnsi="Calibri" w:cs="宋体"/>
          <w:b/>
          <w:kern w:val="0"/>
          <w:sz w:val="28"/>
          <w:szCs w:val="24"/>
        </w:rPr>
      </w:pPr>
    </w:p>
    <w:p w:rsidR="00356B2B" w:rsidRDefault="00356B2B">
      <w:pPr>
        <w:rPr>
          <w:rFonts w:ascii="Calibri" w:eastAsia="宋体" w:hAnsi="Calibri" w:cs="Times New Roman"/>
          <w:szCs w:val="24"/>
        </w:rPr>
      </w:pPr>
    </w:p>
    <w:p w:rsidR="00356B2B" w:rsidRDefault="00356B2B">
      <w:pPr>
        <w:jc w:val="center"/>
        <w:rPr>
          <w:rFonts w:ascii="Calibri" w:eastAsia="宋体" w:hAnsi="Calibri" w:cs="Times New Roman"/>
          <w:szCs w:val="24"/>
        </w:rPr>
      </w:pPr>
    </w:p>
    <w:p w:rsidR="00356B2B" w:rsidRDefault="00877AEA">
      <w:pPr>
        <w:jc w:val="center"/>
        <w:rPr>
          <w:rFonts w:ascii="黑体" w:eastAsia="黑体" w:hAnsi="黑体" w:cs="Times New Roman"/>
          <w:sz w:val="36"/>
          <w:szCs w:val="36"/>
        </w:rPr>
      </w:pPr>
      <w:r>
        <w:rPr>
          <w:rFonts w:ascii="黑体" w:eastAsia="黑体" w:hAnsi="Calibri" w:cs="Times New Roman" w:hint="eastAsia"/>
          <w:sz w:val="30"/>
          <w:szCs w:val="30"/>
        </w:rPr>
        <w:t>浙江工商职业技术学院创新创业教育领导小组</w:t>
      </w:r>
      <w:r>
        <w:rPr>
          <w:rFonts w:ascii="黑体" w:eastAsia="黑体" w:hAnsi="宋体" w:cs="宋体" w:hint="eastAsia"/>
          <w:kern w:val="0"/>
          <w:sz w:val="30"/>
          <w:szCs w:val="30"/>
        </w:rPr>
        <w:t xml:space="preserve"> 制</w:t>
      </w:r>
      <w:r>
        <w:rPr>
          <w:rFonts w:ascii="黑体" w:eastAsia="黑体" w:hAnsi="Calibri" w:cs="Times New Roman" w:hint="eastAsia"/>
          <w:sz w:val="30"/>
          <w:szCs w:val="30"/>
        </w:rPr>
        <w:br w:type="page"/>
      </w:r>
      <w:r>
        <w:rPr>
          <w:rFonts w:ascii="黑体" w:eastAsia="黑体" w:hAnsi="黑体" w:cs="Times New Roman" w:hint="eastAsia"/>
          <w:sz w:val="36"/>
          <w:szCs w:val="36"/>
        </w:rPr>
        <w:lastRenderedPageBreak/>
        <w:t>填写说明</w:t>
      </w:r>
    </w:p>
    <w:p w:rsidR="00356B2B" w:rsidRDefault="00356B2B">
      <w:pPr>
        <w:spacing w:line="500" w:lineRule="exact"/>
        <w:jc w:val="center"/>
        <w:rPr>
          <w:rFonts w:ascii="Calibri" w:eastAsia="黑体" w:hAnsi="Calibri" w:cs="Times New Roman"/>
          <w:sz w:val="36"/>
          <w:szCs w:val="24"/>
        </w:rPr>
      </w:pPr>
    </w:p>
    <w:p w:rsidR="00356B2B" w:rsidRDefault="00877AEA">
      <w:pPr>
        <w:spacing w:line="360" w:lineRule="auto"/>
        <w:ind w:right="113"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1．</w:t>
      </w:r>
      <w:r>
        <w:rPr>
          <w:rFonts w:ascii="仿宋_GB2312" w:eastAsia="仿宋_GB2312" w:hAnsi="宋体" w:cs="Times New Roman" w:hint="eastAsia"/>
          <w:sz w:val="32"/>
          <w:szCs w:val="32"/>
        </w:rPr>
        <w:t>申报书</w:t>
      </w:r>
      <w:r>
        <w:rPr>
          <w:rFonts w:ascii="仿宋_GB2312" w:eastAsia="仿宋_GB2312" w:hAnsi="Calibri" w:cs="Times New Roman" w:hint="eastAsia"/>
          <w:sz w:val="32"/>
          <w:szCs w:val="32"/>
        </w:rPr>
        <w:t>要按照</w:t>
      </w:r>
      <w:r>
        <w:rPr>
          <w:rFonts w:ascii="仿宋_GB2312" w:eastAsia="仿宋_GB2312" w:hAnsi="宋体" w:cs="Times New Roman" w:hint="eastAsia"/>
          <w:sz w:val="32"/>
          <w:szCs w:val="32"/>
        </w:rPr>
        <w:t>要求，</w:t>
      </w:r>
      <w:r>
        <w:rPr>
          <w:rFonts w:ascii="仿宋_GB2312" w:eastAsia="仿宋_GB2312" w:hAnsi="Calibri" w:cs="Times New Roman" w:hint="eastAsia"/>
          <w:sz w:val="32"/>
          <w:szCs w:val="32"/>
        </w:rPr>
        <w:t>逐项认真填写，填写内容必须实事求是，表达明确严谨。</w:t>
      </w:r>
    </w:p>
    <w:p w:rsidR="00356B2B" w:rsidRDefault="00877AEA">
      <w:pPr>
        <w:spacing w:line="360" w:lineRule="auto"/>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2．格式要求：申报书中各项内容以Word文档格式填写，表格中的字体为小四号仿宋体，1.5倍行距；表格空间不足的，可以扩展或另附纸张；均用A4纸正反面打印，于左侧装订成册。</w:t>
      </w:r>
    </w:p>
    <w:p w:rsidR="00356B2B" w:rsidRDefault="00877AEA">
      <w:pPr>
        <w:spacing w:line="360" w:lineRule="auto"/>
        <w:ind w:right="113"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3．</w:t>
      </w:r>
      <w:r>
        <w:rPr>
          <w:rFonts w:ascii="仿宋_GB2312" w:eastAsia="仿宋_GB2312" w:hAnsi="宋体" w:cs="Times New Roman" w:hint="eastAsia"/>
          <w:sz w:val="32"/>
          <w:szCs w:val="32"/>
        </w:rPr>
        <w:t>申报书</w:t>
      </w:r>
      <w:r>
        <w:rPr>
          <w:rFonts w:ascii="仿宋_GB2312" w:eastAsia="仿宋_GB2312" w:hAnsi="Calibri" w:cs="Times New Roman" w:hint="eastAsia"/>
          <w:sz w:val="32"/>
          <w:szCs w:val="32"/>
        </w:rPr>
        <w:t>由所在学院领导审查、签署意见并盖章后，一式一份报送校团委。</w:t>
      </w:r>
    </w:p>
    <w:p w:rsidR="00356B2B" w:rsidRDefault="00356B2B">
      <w:pPr>
        <w:spacing w:line="500" w:lineRule="exact"/>
        <w:rPr>
          <w:rFonts w:ascii="楷体_GB2312" w:eastAsia="楷体_GB2312" w:hAnsi="Calibri" w:cs="Times New Roman"/>
          <w:sz w:val="28"/>
          <w:szCs w:val="24"/>
        </w:rPr>
      </w:pPr>
    </w:p>
    <w:p w:rsidR="00356B2B" w:rsidRDefault="00356B2B">
      <w:pPr>
        <w:spacing w:line="500" w:lineRule="exact"/>
        <w:rPr>
          <w:rFonts w:ascii="楷体_GB2312" w:eastAsia="楷体_GB2312" w:hAnsi="Calibri" w:cs="Times New Roman"/>
          <w:sz w:val="28"/>
          <w:szCs w:val="24"/>
        </w:rPr>
      </w:pPr>
    </w:p>
    <w:p w:rsidR="00356B2B" w:rsidRDefault="00356B2B">
      <w:pPr>
        <w:spacing w:line="500" w:lineRule="exact"/>
        <w:rPr>
          <w:rFonts w:ascii="楷体_GB2312" w:eastAsia="楷体_GB2312" w:hAnsi="Calibri" w:cs="Times New Roman"/>
          <w:sz w:val="28"/>
          <w:szCs w:val="24"/>
        </w:rPr>
      </w:pPr>
    </w:p>
    <w:p w:rsidR="00356B2B" w:rsidRDefault="00356B2B">
      <w:pPr>
        <w:spacing w:line="500" w:lineRule="exact"/>
        <w:rPr>
          <w:rFonts w:ascii="楷体_GB2312" w:eastAsia="楷体_GB2312" w:hAnsi="Calibri" w:cs="Times New Roman"/>
          <w:sz w:val="28"/>
          <w:szCs w:val="24"/>
        </w:rPr>
      </w:pPr>
    </w:p>
    <w:p w:rsidR="00356B2B" w:rsidRDefault="00356B2B">
      <w:pPr>
        <w:spacing w:line="500" w:lineRule="exact"/>
        <w:rPr>
          <w:rFonts w:ascii="楷体_GB2312" w:eastAsia="楷体_GB2312" w:hAnsi="Calibri" w:cs="Times New Roman"/>
          <w:sz w:val="28"/>
          <w:szCs w:val="24"/>
        </w:rPr>
      </w:pPr>
    </w:p>
    <w:p w:rsidR="00356B2B" w:rsidRDefault="00356B2B">
      <w:pPr>
        <w:tabs>
          <w:tab w:val="left" w:pos="1619"/>
        </w:tabs>
        <w:jc w:val="left"/>
        <w:rPr>
          <w:rFonts w:ascii="等线" w:eastAsia="等线" w:hAnsi="等线" w:cs="Times New Roman"/>
        </w:rPr>
        <w:sectPr w:rsidR="00356B2B">
          <w:footerReference w:type="default" r:id="rId9"/>
          <w:pgSz w:w="11906" w:h="16838"/>
          <w:pgMar w:top="1440" w:right="1800" w:bottom="1440" w:left="1800" w:header="851" w:footer="1758" w:gutter="0"/>
          <w:pgNumType w:fmt="numberInDash"/>
          <w:cols w:space="720"/>
          <w:docGrid w:linePitch="312"/>
        </w:sectPr>
      </w:pPr>
    </w:p>
    <w:p w:rsidR="00356B2B" w:rsidRDefault="00877AEA">
      <w:pPr>
        <w:ind w:rightChars="-187" w:right="-393"/>
        <w:rPr>
          <w:rFonts w:ascii="Times New Roman" w:eastAsia="黑体" w:hAnsi="Times New Roman" w:cs="Times New Roman"/>
          <w:b/>
          <w:bCs/>
          <w:sz w:val="28"/>
          <w:szCs w:val="28"/>
          <w:lang w:val="zh-CN" w:bidi="zh-CN"/>
        </w:rPr>
      </w:pPr>
      <w:r>
        <w:rPr>
          <w:rFonts w:ascii="Times New Roman" w:eastAsia="黑体" w:hAnsi="Times New Roman" w:cs="Times New Roman"/>
          <w:b/>
          <w:bCs/>
          <w:sz w:val="28"/>
          <w:szCs w:val="28"/>
          <w:lang w:val="zh-CN" w:bidi="zh-CN"/>
        </w:rPr>
        <w:lastRenderedPageBreak/>
        <w:t>一</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项目简介</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2"/>
        <w:gridCol w:w="472"/>
        <w:gridCol w:w="515"/>
        <w:gridCol w:w="579"/>
        <w:gridCol w:w="433"/>
        <w:gridCol w:w="1165"/>
        <w:gridCol w:w="392"/>
        <w:gridCol w:w="1356"/>
        <w:gridCol w:w="876"/>
        <w:gridCol w:w="2259"/>
      </w:tblGrid>
      <w:tr w:rsidR="00356B2B" w:rsidTr="004623A1">
        <w:trPr>
          <w:cantSplit/>
          <w:trHeight w:val="488"/>
        </w:trPr>
        <w:tc>
          <w:tcPr>
            <w:tcW w:w="277" w:type="pct"/>
            <w:vMerge w:val="restart"/>
            <w:vAlign w:val="center"/>
          </w:tcPr>
          <w:p w:rsidR="00356B2B" w:rsidRDefault="00877AEA">
            <w:pPr>
              <w:spacing w:line="36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项</w:t>
            </w:r>
          </w:p>
          <w:p w:rsidR="00356B2B" w:rsidRDefault="00877AEA">
            <w:pPr>
              <w:spacing w:line="36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目</w:t>
            </w:r>
          </w:p>
          <w:p w:rsidR="00356B2B" w:rsidRDefault="00877AEA">
            <w:pPr>
              <w:spacing w:line="36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概</w:t>
            </w:r>
          </w:p>
          <w:p w:rsidR="00356B2B" w:rsidRDefault="00877AEA">
            <w:pPr>
              <w:spacing w:line="360" w:lineRule="exact"/>
              <w:jc w:val="center"/>
              <w:rPr>
                <w:rFonts w:ascii="Times New Roman" w:eastAsia="仿宋_GB2312" w:hAnsi="Times New Roman" w:cs="Times New Roman"/>
                <w:sz w:val="24"/>
                <w:szCs w:val="21"/>
              </w:rPr>
            </w:pPr>
            <w:proofErr w:type="gramStart"/>
            <w:r>
              <w:rPr>
                <w:rFonts w:ascii="Times New Roman" w:eastAsia="仿宋_GB2312" w:hAnsi="Times New Roman" w:cs="Times New Roman"/>
                <w:sz w:val="24"/>
                <w:szCs w:val="21"/>
              </w:rPr>
              <w:t>况</w:t>
            </w:r>
            <w:proofErr w:type="gramEnd"/>
          </w:p>
        </w:tc>
        <w:tc>
          <w:tcPr>
            <w:tcW w:w="579" w:type="pct"/>
            <w:gridSpan w:val="2"/>
            <w:vAlign w:val="center"/>
          </w:tcPr>
          <w:p w:rsidR="00356B2B" w:rsidRDefault="00877AEA">
            <w:pPr>
              <w:spacing w:line="36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项目名称</w:t>
            </w:r>
          </w:p>
        </w:tc>
        <w:tc>
          <w:tcPr>
            <w:tcW w:w="4144" w:type="pct"/>
            <w:gridSpan w:val="7"/>
            <w:vAlign w:val="center"/>
          </w:tcPr>
          <w:p w:rsidR="00356B2B" w:rsidRPr="00020ABD" w:rsidRDefault="00086ADD">
            <w:pPr>
              <w:spacing w:line="360" w:lineRule="exact"/>
              <w:jc w:val="center"/>
              <w:rPr>
                <w:rFonts w:ascii="仿宋" w:eastAsia="仿宋" w:hAnsi="仿宋" w:cs="Times New Roman"/>
                <w:sz w:val="24"/>
                <w:szCs w:val="24"/>
              </w:rPr>
            </w:pPr>
            <w:r w:rsidRPr="00086ADD">
              <w:rPr>
                <w:rFonts w:ascii="仿宋" w:eastAsia="仿宋" w:hAnsi="仿宋" w:hint="eastAsia"/>
                <w:sz w:val="24"/>
                <w:szCs w:val="24"/>
              </w:rPr>
              <w:t>基于</w:t>
            </w:r>
            <w:r w:rsidRPr="00086ADD">
              <w:rPr>
                <w:rFonts w:ascii="仿宋" w:eastAsia="仿宋" w:hAnsi="仿宋"/>
                <w:sz w:val="24"/>
                <w:szCs w:val="24"/>
              </w:rPr>
              <w:t>MFSC算法的ASR</w:t>
            </w:r>
            <w:r w:rsidRPr="00086ADD">
              <w:rPr>
                <w:rFonts w:ascii="仿宋" w:eastAsia="仿宋" w:hAnsi="仿宋" w:hint="eastAsia"/>
                <w:sz w:val="24"/>
                <w:szCs w:val="24"/>
              </w:rPr>
              <w:t>检测敏感</w:t>
            </w:r>
            <w:proofErr w:type="gramStart"/>
            <w:r w:rsidRPr="00086ADD">
              <w:rPr>
                <w:rFonts w:ascii="仿宋" w:eastAsia="仿宋" w:hAnsi="仿宋" w:hint="eastAsia"/>
                <w:sz w:val="24"/>
                <w:szCs w:val="24"/>
              </w:rPr>
              <w:t>词研究</w:t>
            </w:r>
            <w:proofErr w:type="gramEnd"/>
          </w:p>
        </w:tc>
      </w:tr>
      <w:tr w:rsidR="00356B2B" w:rsidTr="004623A1">
        <w:trPr>
          <w:cantSplit/>
          <w:trHeight w:val="436"/>
        </w:trPr>
        <w:tc>
          <w:tcPr>
            <w:tcW w:w="277" w:type="pct"/>
            <w:vMerge/>
            <w:vAlign w:val="center"/>
          </w:tcPr>
          <w:p w:rsidR="00356B2B" w:rsidRDefault="00356B2B">
            <w:pPr>
              <w:spacing w:line="360" w:lineRule="exact"/>
              <w:jc w:val="center"/>
              <w:rPr>
                <w:rFonts w:ascii="Times New Roman" w:eastAsia="仿宋_GB2312" w:hAnsi="Times New Roman" w:cs="Times New Roman"/>
                <w:sz w:val="24"/>
                <w:szCs w:val="21"/>
              </w:rPr>
            </w:pPr>
          </w:p>
        </w:tc>
        <w:tc>
          <w:tcPr>
            <w:tcW w:w="579" w:type="pct"/>
            <w:gridSpan w:val="2"/>
            <w:vAlign w:val="center"/>
          </w:tcPr>
          <w:p w:rsidR="00356B2B" w:rsidRDefault="00877AEA">
            <w:pPr>
              <w:spacing w:line="360" w:lineRule="auto"/>
              <w:jc w:val="center"/>
              <w:rPr>
                <w:rFonts w:ascii="Times New Roman" w:eastAsia="仿宋_GB2312" w:hAnsi="Times New Roman" w:cs="Times New Roman"/>
                <w:sz w:val="24"/>
                <w:szCs w:val="24"/>
              </w:rPr>
            </w:pPr>
            <w:r>
              <w:rPr>
                <w:rFonts w:ascii="Times New Roman" w:eastAsia="仿宋_GB2312" w:hAnsi="Times New Roman" w:cs="Times New Roman"/>
                <w:sz w:val="24"/>
                <w:szCs w:val="24"/>
              </w:rPr>
              <w:t>项目性质</w:t>
            </w:r>
          </w:p>
        </w:tc>
        <w:tc>
          <w:tcPr>
            <w:tcW w:w="4144" w:type="pct"/>
            <w:gridSpan w:val="7"/>
            <w:vAlign w:val="center"/>
          </w:tcPr>
          <w:p w:rsidR="00356B2B" w:rsidRDefault="00877AEA">
            <w:pPr>
              <w:ind w:firstLineChars="300" w:firstLine="720"/>
              <w:rPr>
                <w:rFonts w:ascii="Times New Roman" w:eastAsia="仿宋_GB2312" w:hAnsi="Times New Roman" w:cs="Times New Roman"/>
                <w:sz w:val="24"/>
                <w:szCs w:val="24"/>
              </w:rPr>
            </w:pPr>
            <w:r>
              <w:rPr>
                <w:rFonts w:ascii="Times New Roman" w:eastAsia="仿宋_GB2312" w:hAnsi="Times New Roman" w:cs="Times New Roman"/>
                <w:sz w:val="24"/>
                <w:szCs w:val="24"/>
              </w:rPr>
              <w:t>（）基础研究</w:t>
            </w:r>
            <w:r>
              <w:rPr>
                <w:rFonts w:ascii="Times New Roman" w:eastAsia="仿宋_GB2312" w:hAnsi="Times New Roman" w:cs="Times New Roman"/>
                <w:sz w:val="24"/>
                <w:szCs w:val="24"/>
              </w:rPr>
              <w:t xml:space="preserve">      </w:t>
            </w:r>
            <w:r>
              <w:rPr>
                <w:rFonts w:ascii="Times New Roman" w:eastAsia="仿宋_GB2312" w:hAnsi="Times New Roman" w:cs="Times New Roman"/>
                <w:sz w:val="24"/>
                <w:szCs w:val="24"/>
              </w:rPr>
              <w:t>（</w:t>
            </w:r>
            <w:r w:rsidR="00EC5409" w:rsidRPr="003C72B3">
              <w:rPr>
                <w:rFonts w:eastAsia="仿宋_GB2312" w:hint="eastAsia"/>
                <w:sz w:val="24"/>
              </w:rPr>
              <w:t>√</w:t>
            </w:r>
            <w:r>
              <w:rPr>
                <w:rFonts w:ascii="Times New Roman" w:eastAsia="仿宋_GB2312" w:hAnsi="Times New Roman" w:cs="Times New Roman"/>
                <w:sz w:val="24"/>
                <w:szCs w:val="24"/>
              </w:rPr>
              <w:t>）应用基础研究</w:t>
            </w:r>
          </w:p>
        </w:tc>
      </w:tr>
      <w:tr w:rsidR="00356B2B" w:rsidTr="004623A1">
        <w:trPr>
          <w:cantSplit/>
          <w:trHeight w:val="443"/>
        </w:trPr>
        <w:tc>
          <w:tcPr>
            <w:tcW w:w="277" w:type="pct"/>
            <w:vMerge/>
            <w:vAlign w:val="center"/>
          </w:tcPr>
          <w:p w:rsidR="00356B2B" w:rsidRDefault="00356B2B">
            <w:pPr>
              <w:spacing w:line="360" w:lineRule="exact"/>
              <w:jc w:val="center"/>
              <w:rPr>
                <w:rFonts w:ascii="Times New Roman" w:eastAsia="仿宋_GB2312" w:hAnsi="Times New Roman" w:cs="Times New Roman"/>
                <w:sz w:val="24"/>
                <w:szCs w:val="21"/>
              </w:rPr>
            </w:pPr>
          </w:p>
        </w:tc>
        <w:tc>
          <w:tcPr>
            <w:tcW w:w="579" w:type="pct"/>
            <w:gridSpan w:val="2"/>
            <w:vAlign w:val="center"/>
          </w:tcPr>
          <w:p w:rsidR="00356B2B" w:rsidRDefault="00877AEA">
            <w:pPr>
              <w:spacing w:line="360" w:lineRule="auto"/>
              <w:jc w:val="center"/>
              <w:rPr>
                <w:rFonts w:ascii="Times New Roman" w:eastAsia="仿宋_GB2312" w:hAnsi="Times New Roman" w:cs="Times New Roman"/>
                <w:sz w:val="24"/>
                <w:szCs w:val="24"/>
              </w:rPr>
            </w:pPr>
            <w:r>
              <w:rPr>
                <w:rFonts w:ascii="Times New Roman" w:eastAsia="仿宋_GB2312" w:hAnsi="Times New Roman" w:cs="Times New Roman"/>
                <w:sz w:val="24"/>
                <w:szCs w:val="24"/>
              </w:rPr>
              <w:t>项目来源</w:t>
            </w:r>
          </w:p>
        </w:tc>
        <w:tc>
          <w:tcPr>
            <w:tcW w:w="4144" w:type="pct"/>
            <w:gridSpan w:val="7"/>
            <w:vAlign w:val="center"/>
          </w:tcPr>
          <w:p w:rsidR="00356B2B" w:rsidRDefault="00877AEA" w:rsidP="00AB2C3E">
            <w:pPr>
              <w:ind w:firstLineChars="300" w:firstLine="720"/>
              <w:rPr>
                <w:rFonts w:ascii="Times New Roman" w:eastAsia="仿宋_GB2312" w:hAnsi="Times New Roman" w:cs="Times New Roman"/>
                <w:sz w:val="24"/>
                <w:szCs w:val="24"/>
              </w:rPr>
            </w:pPr>
            <w:r>
              <w:rPr>
                <w:rFonts w:ascii="Times New Roman" w:eastAsia="仿宋_GB2312" w:hAnsi="Times New Roman" w:cs="Times New Roman"/>
                <w:sz w:val="24"/>
                <w:szCs w:val="24"/>
              </w:rPr>
              <w:t>（</w:t>
            </w:r>
            <w:r w:rsidR="00AB2C3E">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）自主立题</w:t>
            </w:r>
            <w:r>
              <w:rPr>
                <w:rFonts w:ascii="Times New Roman" w:eastAsia="仿宋_GB2312" w:hAnsi="Times New Roman" w:cs="Times New Roman"/>
                <w:sz w:val="24"/>
                <w:szCs w:val="24"/>
              </w:rPr>
              <w:t xml:space="preserve">      </w:t>
            </w:r>
            <w:r>
              <w:rPr>
                <w:rFonts w:ascii="Times New Roman" w:eastAsia="仿宋_GB2312" w:hAnsi="Times New Roman" w:cs="Times New Roman"/>
                <w:sz w:val="24"/>
                <w:szCs w:val="24"/>
              </w:rPr>
              <w:t>（）教师指导选题</w:t>
            </w:r>
          </w:p>
        </w:tc>
      </w:tr>
      <w:tr w:rsidR="00356B2B" w:rsidTr="004623A1">
        <w:trPr>
          <w:cantSplit/>
          <w:trHeight w:val="435"/>
        </w:trPr>
        <w:tc>
          <w:tcPr>
            <w:tcW w:w="277" w:type="pct"/>
            <w:vMerge/>
            <w:vAlign w:val="center"/>
          </w:tcPr>
          <w:p w:rsidR="00356B2B" w:rsidRDefault="00356B2B">
            <w:pPr>
              <w:spacing w:line="360" w:lineRule="exact"/>
              <w:jc w:val="center"/>
              <w:rPr>
                <w:rFonts w:ascii="Times New Roman" w:eastAsia="仿宋_GB2312" w:hAnsi="Times New Roman" w:cs="Times New Roman"/>
                <w:sz w:val="24"/>
                <w:szCs w:val="21"/>
              </w:rPr>
            </w:pPr>
          </w:p>
        </w:tc>
        <w:tc>
          <w:tcPr>
            <w:tcW w:w="579" w:type="pct"/>
            <w:gridSpan w:val="2"/>
            <w:vAlign w:val="center"/>
          </w:tcPr>
          <w:p w:rsidR="00356B2B" w:rsidRDefault="00877AEA">
            <w:pPr>
              <w:jc w:val="center"/>
              <w:rPr>
                <w:rFonts w:ascii="Times New Roman" w:eastAsia="仿宋_GB2312" w:hAnsi="Times New Roman" w:cs="Times New Roman"/>
                <w:sz w:val="24"/>
                <w:szCs w:val="24"/>
              </w:rPr>
            </w:pPr>
            <w:r>
              <w:rPr>
                <w:rFonts w:ascii="Times New Roman" w:eastAsia="仿宋_GB2312" w:hAnsi="Times New Roman" w:cs="Times New Roman"/>
                <w:sz w:val="24"/>
                <w:szCs w:val="24"/>
              </w:rPr>
              <w:t>起止时间</w:t>
            </w:r>
          </w:p>
        </w:tc>
        <w:tc>
          <w:tcPr>
            <w:tcW w:w="4144" w:type="pct"/>
            <w:gridSpan w:val="7"/>
            <w:vAlign w:val="center"/>
          </w:tcPr>
          <w:p w:rsidR="00356B2B" w:rsidRPr="00020ABD" w:rsidRDefault="00877AEA">
            <w:pPr>
              <w:jc w:val="center"/>
              <w:rPr>
                <w:rFonts w:ascii="仿宋" w:eastAsia="仿宋" w:hAnsi="仿宋" w:cs="Times New Roman"/>
                <w:sz w:val="24"/>
                <w:szCs w:val="24"/>
              </w:rPr>
            </w:pPr>
            <w:r w:rsidRPr="00020ABD">
              <w:rPr>
                <w:rFonts w:ascii="仿宋" w:eastAsia="仿宋" w:hAnsi="仿宋" w:cs="Times New Roman"/>
                <w:sz w:val="24"/>
                <w:szCs w:val="24"/>
              </w:rPr>
              <w:t>自</w:t>
            </w:r>
            <w:r w:rsidR="00EC5409" w:rsidRPr="00020ABD">
              <w:rPr>
                <w:rFonts w:ascii="仿宋" w:eastAsia="仿宋" w:hAnsi="仿宋" w:cs="Times New Roman" w:hint="eastAsia"/>
                <w:sz w:val="24"/>
                <w:szCs w:val="24"/>
              </w:rPr>
              <w:t xml:space="preserve"> </w:t>
            </w:r>
            <w:r w:rsidR="00EC5409" w:rsidRPr="00020ABD">
              <w:rPr>
                <w:rFonts w:ascii="仿宋" w:eastAsia="仿宋" w:hAnsi="仿宋" w:cs="Times New Roman"/>
                <w:sz w:val="24"/>
                <w:szCs w:val="24"/>
              </w:rPr>
              <w:t xml:space="preserve">2022 </w:t>
            </w:r>
            <w:r w:rsidRPr="00020ABD">
              <w:rPr>
                <w:rFonts w:ascii="仿宋" w:eastAsia="仿宋" w:hAnsi="仿宋" w:cs="Times New Roman"/>
                <w:sz w:val="24"/>
                <w:szCs w:val="24"/>
              </w:rPr>
              <w:t>年</w:t>
            </w:r>
            <w:r w:rsidR="00EC5409" w:rsidRPr="00020ABD">
              <w:rPr>
                <w:rFonts w:ascii="仿宋" w:eastAsia="仿宋" w:hAnsi="仿宋" w:cs="Times New Roman" w:hint="eastAsia"/>
                <w:sz w:val="24"/>
                <w:szCs w:val="24"/>
              </w:rPr>
              <w:t xml:space="preserve"> </w:t>
            </w:r>
            <w:r w:rsidR="00EC5409" w:rsidRPr="00020ABD">
              <w:rPr>
                <w:rFonts w:ascii="仿宋" w:eastAsia="仿宋" w:hAnsi="仿宋" w:cs="Times New Roman"/>
                <w:sz w:val="24"/>
                <w:szCs w:val="24"/>
              </w:rPr>
              <w:t xml:space="preserve">11 </w:t>
            </w:r>
            <w:r w:rsidRPr="00020ABD">
              <w:rPr>
                <w:rFonts w:ascii="仿宋" w:eastAsia="仿宋" w:hAnsi="仿宋" w:cs="Times New Roman"/>
                <w:sz w:val="24"/>
                <w:szCs w:val="24"/>
              </w:rPr>
              <w:t>月  至</w:t>
            </w:r>
            <w:r w:rsidR="00EC5409" w:rsidRPr="00020ABD">
              <w:rPr>
                <w:rFonts w:ascii="仿宋" w:eastAsia="仿宋" w:hAnsi="仿宋" w:cs="Times New Roman" w:hint="eastAsia"/>
                <w:sz w:val="24"/>
                <w:szCs w:val="24"/>
              </w:rPr>
              <w:t xml:space="preserve"> </w:t>
            </w:r>
            <w:r w:rsidR="00EC5409" w:rsidRPr="00020ABD">
              <w:rPr>
                <w:rFonts w:ascii="仿宋" w:eastAsia="仿宋" w:hAnsi="仿宋" w:cs="Times New Roman"/>
                <w:sz w:val="24"/>
                <w:szCs w:val="24"/>
              </w:rPr>
              <w:t xml:space="preserve">2023 </w:t>
            </w:r>
            <w:r w:rsidRPr="00020ABD">
              <w:rPr>
                <w:rFonts w:ascii="仿宋" w:eastAsia="仿宋" w:hAnsi="仿宋" w:cs="Times New Roman"/>
                <w:sz w:val="24"/>
                <w:szCs w:val="24"/>
              </w:rPr>
              <w:t>年</w:t>
            </w:r>
            <w:r w:rsidR="00EC5409" w:rsidRPr="00020ABD">
              <w:rPr>
                <w:rFonts w:ascii="仿宋" w:eastAsia="仿宋" w:hAnsi="仿宋" w:cs="Times New Roman"/>
                <w:sz w:val="24"/>
                <w:szCs w:val="24"/>
              </w:rPr>
              <w:t>11</w:t>
            </w:r>
            <w:r w:rsidRPr="00020ABD">
              <w:rPr>
                <w:rFonts w:ascii="仿宋" w:eastAsia="仿宋" w:hAnsi="仿宋" w:cs="Times New Roman"/>
                <w:sz w:val="24"/>
                <w:szCs w:val="24"/>
              </w:rPr>
              <w:t>月</w:t>
            </w:r>
          </w:p>
        </w:tc>
      </w:tr>
      <w:tr w:rsidR="00356B2B" w:rsidTr="004623A1">
        <w:trPr>
          <w:cantSplit/>
        </w:trPr>
        <w:tc>
          <w:tcPr>
            <w:tcW w:w="553" w:type="pct"/>
            <w:gridSpan w:val="2"/>
            <w:vAlign w:val="center"/>
          </w:tcPr>
          <w:p w:rsidR="00356B2B" w:rsidRPr="00020ABD" w:rsidRDefault="00877AEA">
            <w:pPr>
              <w:spacing w:line="360" w:lineRule="auto"/>
              <w:jc w:val="center"/>
              <w:rPr>
                <w:rFonts w:ascii="仿宋" w:eastAsia="仿宋" w:hAnsi="仿宋" w:cs="Times New Roman"/>
                <w:szCs w:val="18"/>
              </w:rPr>
            </w:pPr>
            <w:r w:rsidRPr="00020ABD">
              <w:rPr>
                <w:rFonts w:ascii="仿宋" w:eastAsia="仿宋" w:hAnsi="仿宋" w:cs="Times New Roman"/>
                <w:sz w:val="24"/>
                <w:szCs w:val="21"/>
              </w:rPr>
              <w:t>项目状况</w:t>
            </w:r>
          </w:p>
        </w:tc>
        <w:tc>
          <w:tcPr>
            <w:tcW w:w="4447" w:type="pct"/>
            <w:gridSpan w:val="8"/>
            <w:vAlign w:val="center"/>
          </w:tcPr>
          <w:p w:rsidR="00356B2B" w:rsidRPr="00020ABD" w:rsidRDefault="00877AEA">
            <w:pPr>
              <w:rPr>
                <w:rFonts w:ascii="仿宋" w:eastAsia="仿宋" w:hAnsi="仿宋" w:cs="Times New Roman"/>
                <w:szCs w:val="18"/>
              </w:rPr>
            </w:pPr>
            <w:r w:rsidRPr="00020ABD">
              <w:rPr>
                <w:rFonts w:ascii="仿宋" w:eastAsia="仿宋" w:hAnsi="仿宋" w:cs="Times New Roman"/>
                <w:sz w:val="22"/>
                <w:szCs w:val="20"/>
              </w:rPr>
              <w:t>（</w:t>
            </w:r>
            <w:r w:rsidR="00EC5409" w:rsidRPr="00020ABD">
              <w:rPr>
                <w:rFonts w:ascii="仿宋" w:eastAsia="仿宋" w:hAnsi="仿宋" w:cs="Times New Roman" w:hint="eastAsia"/>
                <w:sz w:val="22"/>
                <w:szCs w:val="20"/>
              </w:rPr>
              <w:t>√</w:t>
            </w:r>
            <w:r w:rsidRPr="00020ABD">
              <w:rPr>
                <w:rFonts w:ascii="仿宋" w:eastAsia="仿宋" w:hAnsi="仿宋" w:cs="Times New Roman"/>
                <w:sz w:val="22"/>
                <w:szCs w:val="20"/>
              </w:rPr>
              <w:t>）研发阶段   （）中试阶段   （）批量（规模）生产  （选项打√）</w:t>
            </w:r>
          </w:p>
        </w:tc>
      </w:tr>
      <w:tr w:rsidR="00020ABD" w:rsidTr="004623A1">
        <w:trPr>
          <w:cantSplit/>
          <w:trHeight w:val="601"/>
        </w:trPr>
        <w:tc>
          <w:tcPr>
            <w:tcW w:w="277" w:type="pct"/>
            <w:vMerge w:val="restart"/>
            <w:vAlign w:val="center"/>
          </w:tcPr>
          <w:p w:rsidR="00356B2B" w:rsidRPr="00020ABD" w:rsidRDefault="00877AEA">
            <w:pPr>
              <w:spacing w:line="300" w:lineRule="exact"/>
              <w:jc w:val="center"/>
              <w:rPr>
                <w:rFonts w:ascii="仿宋" w:eastAsia="仿宋" w:hAnsi="仿宋" w:cs="Times New Roman"/>
                <w:szCs w:val="18"/>
              </w:rPr>
            </w:pPr>
            <w:r w:rsidRPr="00020ABD">
              <w:rPr>
                <w:rFonts w:ascii="仿宋" w:eastAsia="仿宋" w:hAnsi="仿宋" w:cs="Times New Roman"/>
                <w:szCs w:val="18"/>
              </w:rPr>
              <w:t>项</w:t>
            </w:r>
          </w:p>
          <w:p w:rsidR="00356B2B" w:rsidRPr="00020ABD" w:rsidRDefault="00877AEA">
            <w:pPr>
              <w:spacing w:line="300" w:lineRule="exact"/>
              <w:jc w:val="center"/>
              <w:rPr>
                <w:rFonts w:ascii="仿宋" w:eastAsia="仿宋" w:hAnsi="仿宋" w:cs="Times New Roman"/>
                <w:szCs w:val="18"/>
              </w:rPr>
            </w:pPr>
            <w:r w:rsidRPr="00020ABD">
              <w:rPr>
                <w:rFonts w:ascii="仿宋" w:eastAsia="仿宋" w:hAnsi="仿宋" w:cs="Times New Roman"/>
                <w:szCs w:val="18"/>
              </w:rPr>
              <w:t>目</w:t>
            </w:r>
          </w:p>
          <w:p w:rsidR="00356B2B" w:rsidRPr="00020ABD" w:rsidRDefault="00877AEA">
            <w:pPr>
              <w:spacing w:line="300" w:lineRule="exact"/>
              <w:jc w:val="center"/>
              <w:rPr>
                <w:rFonts w:ascii="仿宋" w:eastAsia="仿宋" w:hAnsi="仿宋" w:cs="Times New Roman"/>
                <w:szCs w:val="18"/>
              </w:rPr>
            </w:pPr>
            <w:r w:rsidRPr="00020ABD">
              <w:rPr>
                <w:rFonts w:ascii="仿宋" w:eastAsia="仿宋" w:hAnsi="仿宋" w:cs="Times New Roman"/>
                <w:szCs w:val="18"/>
              </w:rPr>
              <w:t>申报</w:t>
            </w:r>
          </w:p>
          <w:p w:rsidR="00356B2B" w:rsidRPr="00020ABD" w:rsidRDefault="00877AEA">
            <w:pPr>
              <w:spacing w:line="300" w:lineRule="exact"/>
              <w:jc w:val="center"/>
              <w:rPr>
                <w:rFonts w:ascii="仿宋" w:eastAsia="仿宋" w:hAnsi="仿宋" w:cs="Times New Roman"/>
                <w:szCs w:val="18"/>
              </w:rPr>
            </w:pPr>
            <w:r w:rsidRPr="00020ABD">
              <w:rPr>
                <w:rFonts w:ascii="仿宋" w:eastAsia="仿宋" w:hAnsi="仿宋" w:cs="Times New Roman"/>
                <w:szCs w:val="18"/>
              </w:rPr>
              <w:t>人</w:t>
            </w:r>
          </w:p>
        </w:tc>
        <w:tc>
          <w:tcPr>
            <w:tcW w:w="277" w:type="pct"/>
            <w:vAlign w:val="center"/>
          </w:tcPr>
          <w:p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姓名</w:t>
            </w:r>
          </w:p>
        </w:tc>
        <w:tc>
          <w:tcPr>
            <w:tcW w:w="642" w:type="pct"/>
            <w:gridSpan w:val="2"/>
            <w:vAlign w:val="center"/>
          </w:tcPr>
          <w:p w:rsidR="00356B2B" w:rsidRPr="00020ABD" w:rsidRDefault="00AB2C3E">
            <w:pPr>
              <w:spacing w:line="360" w:lineRule="exact"/>
              <w:jc w:val="center"/>
              <w:rPr>
                <w:rFonts w:ascii="仿宋" w:eastAsia="仿宋" w:hAnsi="仿宋" w:cs="Times New Roman"/>
                <w:szCs w:val="18"/>
              </w:rPr>
            </w:pPr>
            <w:proofErr w:type="gramStart"/>
            <w:r w:rsidRPr="00020ABD">
              <w:rPr>
                <w:rFonts w:ascii="仿宋" w:eastAsia="仿宋" w:hAnsi="仿宋" w:cs="Times New Roman"/>
                <w:sz w:val="24"/>
                <w:szCs w:val="21"/>
              </w:rPr>
              <w:t>王水天</w:t>
            </w:r>
            <w:proofErr w:type="gramEnd"/>
          </w:p>
        </w:tc>
        <w:tc>
          <w:tcPr>
            <w:tcW w:w="254" w:type="pct"/>
            <w:vAlign w:val="center"/>
          </w:tcPr>
          <w:p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性别</w:t>
            </w:r>
          </w:p>
        </w:tc>
        <w:tc>
          <w:tcPr>
            <w:tcW w:w="684" w:type="pct"/>
            <w:vAlign w:val="center"/>
          </w:tcPr>
          <w:p w:rsidR="00356B2B" w:rsidRPr="00020ABD" w:rsidRDefault="00AB2C3E">
            <w:pPr>
              <w:spacing w:line="360" w:lineRule="exact"/>
              <w:jc w:val="center"/>
              <w:rPr>
                <w:rFonts w:ascii="仿宋" w:eastAsia="仿宋" w:hAnsi="仿宋" w:cs="Times New Roman"/>
                <w:szCs w:val="18"/>
              </w:rPr>
            </w:pPr>
            <w:r w:rsidRPr="00020ABD">
              <w:rPr>
                <w:rFonts w:ascii="仿宋" w:eastAsia="仿宋" w:hAnsi="仿宋" w:cs="Times New Roman"/>
                <w:sz w:val="24"/>
                <w:szCs w:val="21"/>
              </w:rPr>
              <w:t>男</w:t>
            </w:r>
          </w:p>
        </w:tc>
        <w:tc>
          <w:tcPr>
            <w:tcW w:w="230" w:type="pct"/>
            <w:vAlign w:val="center"/>
          </w:tcPr>
          <w:p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出生</w:t>
            </w:r>
          </w:p>
          <w:p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年月</w:t>
            </w:r>
          </w:p>
        </w:tc>
        <w:tc>
          <w:tcPr>
            <w:tcW w:w="796" w:type="pct"/>
            <w:vAlign w:val="center"/>
          </w:tcPr>
          <w:p w:rsidR="00356B2B" w:rsidRPr="00020ABD" w:rsidRDefault="00AB2C3E">
            <w:pPr>
              <w:spacing w:line="360" w:lineRule="exact"/>
              <w:jc w:val="center"/>
              <w:rPr>
                <w:rFonts w:ascii="仿宋" w:eastAsia="仿宋" w:hAnsi="仿宋" w:cs="Times New Roman"/>
                <w:sz w:val="24"/>
                <w:szCs w:val="21"/>
              </w:rPr>
            </w:pPr>
            <w:r w:rsidRPr="00020ABD">
              <w:rPr>
                <w:rFonts w:ascii="仿宋" w:eastAsia="仿宋" w:hAnsi="仿宋" w:cs="Times New Roman" w:hint="eastAsia"/>
                <w:sz w:val="24"/>
                <w:szCs w:val="21"/>
              </w:rPr>
              <w:t>2004年2月</w:t>
            </w:r>
          </w:p>
        </w:tc>
        <w:tc>
          <w:tcPr>
            <w:tcW w:w="514" w:type="pct"/>
            <w:vAlign w:val="center"/>
          </w:tcPr>
          <w:p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入学年月</w:t>
            </w:r>
          </w:p>
        </w:tc>
        <w:tc>
          <w:tcPr>
            <w:tcW w:w="1326" w:type="pct"/>
            <w:vAlign w:val="center"/>
          </w:tcPr>
          <w:p w:rsidR="00356B2B" w:rsidRPr="00020ABD" w:rsidRDefault="00AB2C3E" w:rsidP="00AB2C3E">
            <w:pPr>
              <w:spacing w:line="360" w:lineRule="exact"/>
              <w:jc w:val="center"/>
              <w:rPr>
                <w:rFonts w:ascii="仿宋" w:eastAsia="仿宋" w:hAnsi="仿宋" w:cs="Times New Roman"/>
                <w:szCs w:val="18"/>
              </w:rPr>
            </w:pPr>
            <w:r w:rsidRPr="00020ABD">
              <w:rPr>
                <w:rFonts w:ascii="仿宋" w:eastAsia="仿宋" w:hAnsi="仿宋" w:cs="Times New Roman" w:hint="eastAsia"/>
                <w:sz w:val="24"/>
                <w:szCs w:val="21"/>
              </w:rPr>
              <w:t>2022年9月</w:t>
            </w:r>
          </w:p>
        </w:tc>
      </w:tr>
      <w:tr w:rsidR="00020ABD" w:rsidTr="004623A1">
        <w:trPr>
          <w:cantSplit/>
          <w:trHeight w:val="1389"/>
        </w:trPr>
        <w:tc>
          <w:tcPr>
            <w:tcW w:w="277" w:type="pct"/>
            <w:vMerge/>
            <w:vAlign w:val="center"/>
          </w:tcPr>
          <w:p w:rsidR="00356B2B" w:rsidRPr="00020ABD" w:rsidRDefault="00356B2B">
            <w:pPr>
              <w:spacing w:line="300" w:lineRule="exact"/>
              <w:jc w:val="center"/>
              <w:rPr>
                <w:rFonts w:ascii="仿宋" w:eastAsia="仿宋" w:hAnsi="仿宋" w:cs="Times New Roman"/>
                <w:szCs w:val="18"/>
              </w:rPr>
            </w:pPr>
          </w:p>
        </w:tc>
        <w:tc>
          <w:tcPr>
            <w:tcW w:w="277" w:type="pct"/>
            <w:vAlign w:val="center"/>
          </w:tcPr>
          <w:p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院系</w:t>
            </w:r>
          </w:p>
          <w:p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专业</w:t>
            </w:r>
          </w:p>
        </w:tc>
        <w:tc>
          <w:tcPr>
            <w:tcW w:w="896" w:type="pct"/>
            <w:gridSpan w:val="3"/>
            <w:vAlign w:val="center"/>
          </w:tcPr>
          <w:p w:rsidR="00000000" w:rsidRDefault="00AB2C3E">
            <w:pPr>
              <w:spacing w:line="360" w:lineRule="exact"/>
              <w:jc w:val="center"/>
              <w:rPr>
                <w:del w:id="0" w:author="306181178@qq.com" w:date="2022-11-13T20:44:00Z"/>
                <w:rFonts w:ascii="仿宋" w:eastAsia="仿宋" w:hAnsi="仿宋" w:cs="Times New Roman"/>
                <w:sz w:val="24"/>
                <w:szCs w:val="21"/>
              </w:rPr>
            </w:pPr>
            <w:r w:rsidRPr="00020ABD">
              <w:rPr>
                <w:rFonts w:ascii="仿宋" w:eastAsia="仿宋" w:hAnsi="仿宋" w:cs="Times New Roman"/>
                <w:sz w:val="24"/>
                <w:szCs w:val="21"/>
              </w:rPr>
              <w:t>电子信息学院</w:t>
            </w:r>
          </w:p>
          <w:p w:rsidR="00AB2C3E" w:rsidRPr="00020ABD" w:rsidRDefault="004623A1" w:rsidP="004623A1">
            <w:pPr>
              <w:spacing w:line="360" w:lineRule="exact"/>
              <w:jc w:val="center"/>
              <w:rPr>
                <w:rFonts w:ascii="仿宋" w:eastAsia="仿宋" w:hAnsi="仿宋" w:cs="Times New Roman"/>
                <w:szCs w:val="18"/>
              </w:rPr>
            </w:pPr>
            <w:r>
              <w:rPr>
                <w:rFonts w:ascii="仿宋" w:eastAsia="仿宋" w:hAnsi="仿宋" w:cs="Times New Roman" w:hint="eastAsia"/>
                <w:sz w:val="24"/>
                <w:szCs w:val="21"/>
              </w:rPr>
              <w:t>、</w:t>
            </w:r>
            <w:r w:rsidR="00AB2C3E" w:rsidRPr="00020ABD">
              <w:rPr>
                <w:rFonts w:ascii="仿宋" w:eastAsia="仿宋" w:hAnsi="仿宋" w:cs="Times New Roman" w:hint="eastAsia"/>
                <w:sz w:val="24"/>
                <w:szCs w:val="21"/>
              </w:rPr>
              <w:t>人工智能技术应用</w:t>
            </w:r>
          </w:p>
        </w:tc>
        <w:tc>
          <w:tcPr>
            <w:tcW w:w="684" w:type="pct"/>
            <w:vAlign w:val="center"/>
          </w:tcPr>
          <w:p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联系</w:t>
            </w:r>
          </w:p>
          <w:p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电话</w:t>
            </w:r>
          </w:p>
        </w:tc>
        <w:tc>
          <w:tcPr>
            <w:tcW w:w="1026" w:type="pct"/>
            <w:gridSpan w:val="2"/>
            <w:vAlign w:val="center"/>
          </w:tcPr>
          <w:p w:rsidR="00356B2B" w:rsidRPr="00020ABD" w:rsidRDefault="00AB2C3E">
            <w:pPr>
              <w:spacing w:line="360" w:lineRule="exact"/>
              <w:jc w:val="center"/>
              <w:rPr>
                <w:rFonts w:ascii="仿宋" w:eastAsia="仿宋" w:hAnsi="仿宋" w:cs="Times New Roman"/>
                <w:sz w:val="24"/>
                <w:szCs w:val="21"/>
              </w:rPr>
            </w:pPr>
            <w:r w:rsidRPr="00020ABD">
              <w:rPr>
                <w:rFonts w:ascii="仿宋" w:eastAsia="仿宋" w:hAnsi="仿宋" w:cs="Times New Roman" w:hint="eastAsia"/>
                <w:sz w:val="24"/>
                <w:szCs w:val="21"/>
              </w:rPr>
              <w:t>13148350229</w:t>
            </w:r>
          </w:p>
        </w:tc>
        <w:tc>
          <w:tcPr>
            <w:tcW w:w="514" w:type="pct"/>
            <w:vAlign w:val="center"/>
          </w:tcPr>
          <w:p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电子</w:t>
            </w:r>
          </w:p>
          <w:p w:rsidR="00356B2B" w:rsidRPr="00020ABD" w:rsidRDefault="00877AEA">
            <w:pPr>
              <w:spacing w:line="360" w:lineRule="exact"/>
              <w:jc w:val="center"/>
              <w:rPr>
                <w:rFonts w:ascii="仿宋" w:eastAsia="仿宋" w:hAnsi="仿宋" w:cs="Times New Roman"/>
                <w:szCs w:val="18"/>
              </w:rPr>
            </w:pPr>
            <w:r w:rsidRPr="00020ABD">
              <w:rPr>
                <w:rFonts w:ascii="仿宋" w:eastAsia="仿宋" w:hAnsi="仿宋" w:cs="Times New Roman"/>
                <w:szCs w:val="18"/>
              </w:rPr>
              <w:t>信箱</w:t>
            </w:r>
          </w:p>
        </w:tc>
        <w:tc>
          <w:tcPr>
            <w:tcW w:w="1326" w:type="pct"/>
            <w:vAlign w:val="center"/>
          </w:tcPr>
          <w:p w:rsidR="00356B2B" w:rsidRPr="00020ABD" w:rsidRDefault="00086ADD">
            <w:pPr>
              <w:spacing w:line="360" w:lineRule="exact"/>
              <w:jc w:val="center"/>
              <w:rPr>
                <w:rFonts w:ascii="仿宋" w:eastAsia="仿宋" w:hAnsi="仿宋" w:cs="Times New Roman"/>
                <w:szCs w:val="18"/>
              </w:rPr>
            </w:pPr>
            <w:hyperlink r:id="rId10" w:history="1">
              <w:r w:rsidR="00AB2C3E" w:rsidRPr="00020ABD">
                <w:rPr>
                  <w:rStyle w:val="a5"/>
                  <w:rFonts w:ascii="仿宋" w:eastAsia="仿宋" w:hAnsi="仿宋" w:cs="Times New Roman"/>
                  <w:sz w:val="24"/>
                  <w:szCs w:val="21"/>
                </w:rPr>
                <w:t>Hsiang</w:t>
              </w:r>
              <w:r w:rsidR="00AB2C3E" w:rsidRPr="00020ABD">
                <w:rPr>
                  <w:rStyle w:val="a5"/>
                  <w:rFonts w:ascii="仿宋" w:eastAsia="仿宋" w:hAnsi="仿宋" w:cs="Times New Roman" w:hint="eastAsia"/>
                  <w:sz w:val="24"/>
                  <w:szCs w:val="21"/>
                </w:rPr>
                <w:t>Nianian@outlook.com</w:t>
              </w:r>
            </w:hyperlink>
          </w:p>
        </w:tc>
      </w:tr>
      <w:tr w:rsidR="00020ABD" w:rsidTr="004623A1">
        <w:trPr>
          <w:cantSplit/>
        </w:trPr>
        <w:tc>
          <w:tcPr>
            <w:tcW w:w="553" w:type="pct"/>
            <w:gridSpan w:val="2"/>
            <w:vMerge w:val="restart"/>
            <w:vAlign w:val="center"/>
          </w:tcPr>
          <w:p w:rsidR="00356B2B" w:rsidRPr="00020ABD" w:rsidRDefault="00877AEA">
            <w:pPr>
              <w:jc w:val="center"/>
              <w:rPr>
                <w:rFonts w:ascii="仿宋" w:eastAsia="仿宋" w:hAnsi="仿宋" w:cs="Times New Roman"/>
                <w:sz w:val="24"/>
                <w:szCs w:val="21"/>
              </w:rPr>
            </w:pPr>
            <w:r w:rsidRPr="00020ABD">
              <w:rPr>
                <w:rFonts w:ascii="仿宋" w:eastAsia="仿宋" w:hAnsi="仿宋" w:cs="Times New Roman"/>
                <w:sz w:val="24"/>
                <w:szCs w:val="21"/>
              </w:rPr>
              <w:t>项 目 组</w:t>
            </w:r>
          </w:p>
          <w:p w:rsidR="00356B2B" w:rsidRPr="00020ABD" w:rsidRDefault="00877AEA">
            <w:pPr>
              <w:jc w:val="center"/>
              <w:rPr>
                <w:rFonts w:ascii="仿宋" w:eastAsia="仿宋" w:hAnsi="仿宋" w:cs="Times New Roman"/>
                <w:szCs w:val="18"/>
              </w:rPr>
            </w:pPr>
            <w:r w:rsidRPr="00020ABD">
              <w:rPr>
                <w:rFonts w:ascii="仿宋" w:eastAsia="仿宋" w:hAnsi="仿宋" w:cs="Times New Roman"/>
                <w:sz w:val="24"/>
                <w:szCs w:val="21"/>
              </w:rPr>
              <w:t>主要成员</w:t>
            </w:r>
          </w:p>
        </w:tc>
        <w:tc>
          <w:tcPr>
            <w:tcW w:w="642" w:type="pct"/>
            <w:gridSpan w:val="2"/>
            <w:vAlign w:val="center"/>
          </w:tcPr>
          <w:p w:rsidR="00356B2B" w:rsidRPr="00020ABD" w:rsidRDefault="00877AEA">
            <w:pPr>
              <w:spacing w:line="320" w:lineRule="exact"/>
              <w:jc w:val="center"/>
              <w:rPr>
                <w:rFonts w:ascii="仿宋" w:eastAsia="仿宋" w:hAnsi="仿宋" w:cs="Times New Roman"/>
                <w:szCs w:val="18"/>
              </w:rPr>
            </w:pPr>
            <w:r w:rsidRPr="00020ABD">
              <w:rPr>
                <w:rFonts w:ascii="仿宋" w:eastAsia="仿宋" w:hAnsi="仿宋" w:cs="Times New Roman"/>
                <w:szCs w:val="18"/>
              </w:rPr>
              <w:t>姓名</w:t>
            </w:r>
          </w:p>
        </w:tc>
        <w:tc>
          <w:tcPr>
            <w:tcW w:w="938" w:type="pct"/>
            <w:gridSpan w:val="2"/>
            <w:vAlign w:val="center"/>
          </w:tcPr>
          <w:p w:rsidR="00356B2B" w:rsidRPr="00020ABD" w:rsidRDefault="00877AEA">
            <w:pPr>
              <w:spacing w:line="320" w:lineRule="exact"/>
              <w:jc w:val="center"/>
              <w:rPr>
                <w:rFonts w:ascii="仿宋" w:eastAsia="仿宋" w:hAnsi="仿宋" w:cs="Times New Roman"/>
                <w:szCs w:val="18"/>
              </w:rPr>
            </w:pPr>
            <w:r w:rsidRPr="00020ABD">
              <w:rPr>
                <w:rFonts w:ascii="仿宋" w:eastAsia="仿宋" w:hAnsi="仿宋" w:cs="Times New Roman"/>
                <w:szCs w:val="18"/>
              </w:rPr>
              <w:t>联系电话</w:t>
            </w:r>
          </w:p>
        </w:tc>
        <w:tc>
          <w:tcPr>
            <w:tcW w:w="1026" w:type="pct"/>
            <w:gridSpan w:val="2"/>
            <w:vAlign w:val="center"/>
          </w:tcPr>
          <w:p w:rsidR="00356B2B" w:rsidRPr="00020ABD" w:rsidRDefault="00877AEA">
            <w:pPr>
              <w:spacing w:line="320" w:lineRule="exact"/>
              <w:jc w:val="center"/>
              <w:rPr>
                <w:rFonts w:ascii="仿宋" w:eastAsia="仿宋" w:hAnsi="仿宋" w:cs="Times New Roman"/>
                <w:szCs w:val="18"/>
              </w:rPr>
            </w:pPr>
            <w:r w:rsidRPr="00020ABD">
              <w:rPr>
                <w:rFonts w:ascii="仿宋" w:eastAsia="仿宋" w:hAnsi="仿宋" w:cs="Times New Roman"/>
                <w:szCs w:val="18"/>
              </w:rPr>
              <w:t>院系专业</w:t>
            </w:r>
          </w:p>
        </w:tc>
        <w:tc>
          <w:tcPr>
            <w:tcW w:w="514" w:type="pct"/>
            <w:vAlign w:val="center"/>
          </w:tcPr>
          <w:p w:rsidR="00356B2B" w:rsidRPr="00020ABD" w:rsidRDefault="00877AEA">
            <w:pPr>
              <w:spacing w:line="360" w:lineRule="auto"/>
              <w:jc w:val="center"/>
              <w:rPr>
                <w:rFonts w:ascii="仿宋" w:eastAsia="仿宋" w:hAnsi="仿宋" w:cs="Times New Roman"/>
                <w:szCs w:val="18"/>
              </w:rPr>
            </w:pPr>
            <w:r w:rsidRPr="00020ABD">
              <w:rPr>
                <w:rFonts w:ascii="仿宋" w:eastAsia="仿宋" w:hAnsi="仿宋" w:cs="Times New Roman"/>
                <w:spacing w:val="-20"/>
                <w:szCs w:val="18"/>
              </w:rPr>
              <w:t>年级</w:t>
            </w:r>
          </w:p>
        </w:tc>
        <w:tc>
          <w:tcPr>
            <w:tcW w:w="1326" w:type="pct"/>
            <w:vAlign w:val="center"/>
          </w:tcPr>
          <w:p w:rsidR="00356B2B" w:rsidRPr="00020ABD" w:rsidRDefault="00877AEA">
            <w:pPr>
              <w:spacing w:line="360" w:lineRule="auto"/>
              <w:jc w:val="center"/>
              <w:rPr>
                <w:rFonts w:ascii="仿宋" w:eastAsia="仿宋" w:hAnsi="仿宋" w:cs="Times New Roman"/>
                <w:szCs w:val="18"/>
              </w:rPr>
            </w:pPr>
            <w:r w:rsidRPr="00020ABD">
              <w:rPr>
                <w:rFonts w:ascii="仿宋" w:eastAsia="仿宋" w:hAnsi="仿宋" w:cs="Times New Roman"/>
                <w:szCs w:val="18"/>
              </w:rPr>
              <w:t>具体分工</w:t>
            </w:r>
          </w:p>
        </w:tc>
      </w:tr>
      <w:tr w:rsidR="00020ABD" w:rsidTr="004623A1">
        <w:trPr>
          <w:cantSplit/>
        </w:trPr>
        <w:tc>
          <w:tcPr>
            <w:tcW w:w="553" w:type="pct"/>
            <w:gridSpan w:val="2"/>
            <w:vMerge/>
          </w:tcPr>
          <w:p w:rsidR="008D06C8" w:rsidRPr="00020ABD" w:rsidRDefault="008D06C8" w:rsidP="008D06C8">
            <w:pPr>
              <w:jc w:val="left"/>
              <w:rPr>
                <w:rFonts w:ascii="仿宋" w:eastAsia="仿宋" w:hAnsi="仿宋" w:cs="Times New Roman"/>
                <w:szCs w:val="18"/>
              </w:rPr>
            </w:pPr>
          </w:p>
        </w:tc>
        <w:tc>
          <w:tcPr>
            <w:tcW w:w="642" w:type="pct"/>
            <w:gridSpan w:val="2"/>
            <w:vAlign w:val="center"/>
          </w:tcPr>
          <w:p w:rsidR="008D06C8" w:rsidRPr="00020ABD" w:rsidRDefault="008D06C8" w:rsidP="008D06C8">
            <w:pPr>
              <w:spacing w:line="360" w:lineRule="auto"/>
              <w:jc w:val="center"/>
              <w:rPr>
                <w:rFonts w:ascii="仿宋" w:eastAsia="仿宋" w:hAnsi="仿宋" w:cs="Times New Roman"/>
                <w:szCs w:val="18"/>
              </w:rPr>
            </w:pPr>
            <w:proofErr w:type="gramStart"/>
            <w:r w:rsidRPr="00020ABD">
              <w:rPr>
                <w:rFonts w:ascii="仿宋" w:eastAsia="仿宋" w:hAnsi="仿宋" w:cs="Times New Roman" w:hint="eastAsia"/>
                <w:sz w:val="24"/>
                <w:szCs w:val="21"/>
              </w:rPr>
              <w:t>王水天</w:t>
            </w:r>
            <w:proofErr w:type="gramEnd"/>
          </w:p>
        </w:tc>
        <w:tc>
          <w:tcPr>
            <w:tcW w:w="938" w:type="pct"/>
            <w:gridSpan w:val="2"/>
            <w:vAlign w:val="center"/>
          </w:tcPr>
          <w:p w:rsidR="008D06C8" w:rsidRPr="00020ABD" w:rsidRDefault="00AB2C3E"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13148350229</w:t>
            </w:r>
          </w:p>
        </w:tc>
        <w:tc>
          <w:tcPr>
            <w:tcW w:w="1026" w:type="pct"/>
            <w:gridSpan w:val="2"/>
            <w:vAlign w:val="center"/>
          </w:tcPr>
          <w:p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电子信息学院</w:t>
            </w:r>
          </w:p>
        </w:tc>
        <w:tc>
          <w:tcPr>
            <w:tcW w:w="514" w:type="pct"/>
            <w:vAlign w:val="center"/>
          </w:tcPr>
          <w:p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1</w:t>
            </w:r>
          </w:p>
        </w:tc>
        <w:tc>
          <w:tcPr>
            <w:tcW w:w="1326" w:type="pct"/>
            <w:vAlign w:val="center"/>
          </w:tcPr>
          <w:p w:rsidR="008D06C8" w:rsidRPr="00020ABD" w:rsidRDefault="00EE73B4" w:rsidP="008D06C8">
            <w:pPr>
              <w:spacing w:line="360" w:lineRule="auto"/>
              <w:jc w:val="center"/>
              <w:rPr>
                <w:rFonts w:ascii="仿宋" w:eastAsia="仿宋" w:hAnsi="仿宋" w:cs="Times New Roman"/>
                <w:sz w:val="24"/>
                <w:szCs w:val="21"/>
              </w:rPr>
            </w:pPr>
            <w:r w:rsidRPr="00020ABD">
              <w:rPr>
                <w:rFonts w:ascii="仿宋" w:eastAsia="仿宋" w:hAnsi="仿宋" w:cs="Times New Roman"/>
                <w:sz w:val="24"/>
                <w:szCs w:val="21"/>
              </w:rPr>
              <w:t>语音信号预处理</w:t>
            </w:r>
            <w:r w:rsidRPr="00020ABD">
              <w:rPr>
                <w:rFonts w:ascii="仿宋" w:eastAsia="仿宋" w:hAnsi="仿宋" w:cs="Times New Roman" w:hint="eastAsia"/>
                <w:sz w:val="24"/>
                <w:szCs w:val="21"/>
              </w:rPr>
              <w:t>、</w:t>
            </w:r>
          </w:p>
          <w:p w:rsidR="00EE73B4" w:rsidRPr="00020ABD" w:rsidRDefault="00EE73B4"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语音信号特征参数提取</w:t>
            </w:r>
          </w:p>
        </w:tc>
      </w:tr>
      <w:tr w:rsidR="00020ABD" w:rsidTr="004623A1">
        <w:trPr>
          <w:cantSplit/>
        </w:trPr>
        <w:tc>
          <w:tcPr>
            <w:tcW w:w="553" w:type="pct"/>
            <w:gridSpan w:val="2"/>
            <w:vMerge/>
          </w:tcPr>
          <w:p w:rsidR="008D06C8" w:rsidRPr="00020ABD" w:rsidRDefault="008D06C8" w:rsidP="008D06C8">
            <w:pPr>
              <w:jc w:val="left"/>
              <w:rPr>
                <w:rFonts w:ascii="仿宋" w:eastAsia="仿宋" w:hAnsi="仿宋" w:cs="Times New Roman"/>
                <w:szCs w:val="18"/>
              </w:rPr>
            </w:pPr>
          </w:p>
        </w:tc>
        <w:tc>
          <w:tcPr>
            <w:tcW w:w="642" w:type="pct"/>
            <w:gridSpan w:val="2"/>
            <w:vAlign w:val="center"/>
          </w:tcPr>
          <w:p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郭天一</w:t>
            </w:r>
          </w:p>
        </w:tc>
        <w:tc>
          <w:tcPr>
            <w:tcW w:w="938" w:type="pct"/>
            <w:gridSpan w:val="2"/>
            <w:vAlign w:val="center"/>
          </w:tcPr>
          <w:p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sz w:val="24"/>
                <w:szCs w:val="21"/>
              </w:rPr>
              <w:t>18737110610</w:t>
            </w:r>
          </w:p>
        </w:tc>
        <w:tc>
          <w:tcPr>
            <w:tcW w:w="1026" w:type="pct"/>
            <w:gridSpan w:val="2"/>
            <w:vAlign w:val="center"/>
          </w:tcPr>
          <w:p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电子信息学院</w:t>
            </w:r>
          </w:p>
        </w:tc>
        <w:tc>
          <w:tcPr>
            <w:tcW w:w="514" w:type="pct"/>
            <w:vAlign w:val="center"/>
          </w:tcPr>
          <w:p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1</w:t>
            </w:r>
          </w:p>
        </w:tc>
        <w:tc>
          <w:tcPr>
            <w:tcW w:w="1326" w:type="pct"/>
            <w:vAlign w:val="center"/>
          </w:tcPr>
          <w:p w:rsidR="008D06C8" w:rsidRPr="00020ABD" w:rsidRDefault="00EE73B4" w:rsidP="008D06C8">
            <w:pPr>
              <w:spacing w:line="360" w:lineRule="auto"/>
              <w:jc w:val="center"/>
              <w:rPr>
                <w:rFonts w:ascii="仿宋" w:eastAsia="仿宋" w:hAnsi="仿宋" w:cs="Times New Roman"/>
                <w:szCs w:val="18"/>
              </w:rPr>
            </w:pPr>
            <w:r w:rsidRPr="00020ABD">
              <w:rPr>
                <w:rFonts w:ascii="仿宋" w:eastAsia="仿宋" w:hAnsi="仿宋" w:cs="Times New Roman"/>
                <w:sz w:val="24"/>
                <w:szCs w:val="21"/>
              </w:rPr>
              <w:t>声学模型训练</w:t>
            </w:r>
          </w:p>
        </w:tc>
      </w:tr>
      <w:tr w:rsidR="00020ABD" w:rsidTr="004623A1">
        <w:trPr>
          <w:cantSplit/>
        </w:trPr>
        <w:tc>
          <w:tcPr>
            <w:tcW w:w="553" w:type="pct"/>
            <w:gridSpan w:val="2"/>
            <w:vMerge/>
          </w:tcPr>
          <w:p w:rsidR="008D06C8" w:rsidRPr="00020ABD" w:rsidRDefault="008D06C8" w:rsidP="008D06C8">
            <w:pPr>
              <w:jc w:val="left"/>
              <w:rPr>
                <w:rFonts w:ascii="仿宋" w:eastAsia="仿宋" w:hAnsi="仿宋" w:cs="Times New Roman"/>
                <w:szCs w:val="18"/>
              </w:rPr>
            </w:pPr>
          </w:p>
        </w:tc>
        <w:tc>
          <w:tcPr>
            <w:tcW w:w="642" w:type="pct"/>
            <w:gridSpan w:val="2"/>
            <w:vAlign w:val="center"/>
          </w:tcPr>
          <w:p w:rsidR="008D06C8" w:rsidRPr="00020ABD" w:rsidRDefault="008D06C8" w:rsidP="008D06C8">
            <w:pPr>
              <w:spacing w:line="360" w:lineRule="auto"/>
              <w:jc w:val="center"/>
              <w:rPr>
                <w:rFonts w:ascii="仿宋" w:eastAsia="仿宋" w:hAnsi="仿宋" w:cs="Times New Roman"/>
                <w:szCs w:val="18"/>
              </w:rPr>
            </w:pPr>
            <w:proofErr w:type="gramStart"/>
            <w:r w:rsidRPr="00020ABD">
              <w:rPr>
                <w:rFonts w:ascii="仿宋" w:eastAsia="仿宋" w:hAnsi="仿宋" w:cs="Times New Roman" w:hint="eastAsia"/>
                <w:sz w:val="24"/>
                <w:szCs w:val="21"/>
              </w:rPr>
              <w:t>江纵乐</w:t>
            </w:r>
            <w:proofErr w:type="gramEnd"/>
          </w:p>
        </w:tc>
        <w:tc>
          <w:tcPr>
            <w:tcW w:w="938" w:type="pct"/>
            <w:gridSpan w:val="2"/>
            <w:vAlign w:val="center"/>
          </w:tcPr>
          <w:p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sz w:val="24"/>
                <w:szCs w:val="21"/>
              </w:rPr>
              <w:t>15905750543</w:t>
            </w:r>
          </w:p>
        </w:tc>
        <w:tc>
          <w:tcPr>
            <w:tcW w:w="1026" w:type="pct"/>
            <w:gridSpan w:val="2"/>
            <w:vAlign w:val="center"/>
          </w:tcPr>
          <w:p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电子信息学院</w:t>
            </w:r>
          </w:p>
        </w:tc>
        <w:tc>
          <w:tcPr>
            <w:tcW w:w="514" w:type="pct"/>
            <w:vAlign w:val="center"/>
          </w:tcPr>
          <w:p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1</w:t>
            </w:r>
          </w:p>
        </w:tc>
        <w:tc>
          <w:tcPr>
            <w:tcW w:w="1326" w:type="pct"/>
            <w:vAlign w:val="center"/>
          </w:tcPr>
          <w:p w:rsidR="008D06C8" w:rsidRPr="00020ABD" w:rsidRDefault="00EE73B4" w:rsidP="008D06C8">
            <w:pPr>
              <w:spacing w:line="360" w:lineRule="auto"/>
              <w:jc w:val="center"/>
              <w:rPr>
                <w:rFonts w:ascii="仿宋" w:eastAsia="仿宋" w:hAnsi="仿宋" w:cs="Times New Roman"/>
                <w:szCs w:val="18"/>
              </w:rPr>
            </w:pPr>
            <w:r w:rsidRPr="00020ABD">
              <w:rPr>
                <w:rFonts w:ascii="仿宋" w:eastAsia="仿宋" w:hAnsi="仿宋" w:cs="Times New Roman"/>
                <w:sz w:val="24"/>
                <w:szCs w:val="21"/>
              </w:rPr>
              <w:t>语言模型训练</w:t>
            </w:r>
          </w:p>
        </w:tc>
      </w:tr>
      <w:tr w:rsidR="00020ABD" w:rsidTr="004623A1">
        <w:trPr>
          <w:cantSplit/>
        </w:trPr>
        <w:tc>
          <w:tcPr>
            <w:tcW w:w="553" w:type="pct"/>
            <w:gridSpan w:val="2"/>
            <w:vMerge/>
          </w:tcPr>
          <w:p w:rsidR="008D06C8" w:rsidRPr="00020ABD" w:rsidRDefault="008D06C8" w:rsidP="008D06C8">
            <w:pPr>
              <w:jc w:val="left"/>
              <w:rPr>
                <w:rFonts w:ascii="仿宋" w:eastAsia="仿宋" w:hAnsi="仿宋" w:cs="Times New Roman"/>
                <w:szCs w:val="18"/>
              </w:rPr>
            </w:pPr>
          </w:p>
        </w:tc>
        <w:tc>
          <w:tcPr>
            <w:tcW w:w="642" w:type="pct"/>
            <w:gridSpan w:val="2"/>
            <w:vAlign w:val="center"/>
          </w:tcPr>
          <w:p w:rsidR="008D06C8" w:rsidRPr="00020ABD" w:rsidRDefault="008D06C8" w:rsidP="008D06C8">
            <w:pPr>
              <w:spacing w:line="360" w:lineRule="auto"/>
              <w:jc w:val="center"/>
              <w:rPr>
                <w:rFonts w:ascii="仿宋" w:eastAsia="仿宋" w:hAnsi="仿宋" w:cs="Times New Roman"/>
                <w:szCs w:val="18"/>
              </w:rPr>
            </w:pPr>
            <w:proofErr w:type="gramStart"/>
            <w:r w:rsidRPr="00020ABD">
              <w:rPr>
                <w:rFonts w:ascii="仿宋" w:eastAsia="仿宋" w:hAnsi="仿宋" w:cs="Times New Roman" w:hint="eastAsia"/>
                <w:sz w:val="24"/>
                <w:szCs w:val="21"/>
              </w:rPr>
              <w:t>李载宁</w:t>
            </w:r>
            <w:proofErr w:type="gramEnd"/>
          </w:p>
        </w:tc>
        <w:tc>
          <w:tcPr>
            <w:tcW w:w="938" w:type="pct"/>
            <w:gridSpan w:val="2"/>
            <w:vAlign w:val="center"/>
          </w:tcPr>
          <w:p w:rsidR="008D06C8" w:rsidRPr="00020ABD" w:rsidRDefault="00BF19B2" w:rsidP="008D06C8">
            <w:pPr>
              <w:spacing w:line="360" w:lineRule="auto"/>
              <w:jc w:val="center"/>
              <w:rPr>
                <w:rFonts w:ascii="仿宋" w:eastAsia="仿宋" w:hAnsi="仿宋" w:cs="Times New Roman"/>
                <w:szCs w:val="18"/>
              </w:rPr>
            </w:pPr>
            <w:r w:rsidRPr="00020ABD">
              <w:rPr>
                <w:rFonts w:ascii="仿宋" w:eastAsia="仿宋" w:hAnsi="仿宋" w:cs="Times New Roman"/>
                <w:sz w:val="24"/>
                <w:szCs w:val="21"/>
              </w:rPr>
              <w:t>18858053914</w:t>
            </w:r>
          </w:p>
        </w:tc>
        <w:tc>
          <w:tcPr>
            <w:tcW w:w="1026" w:type="pct"/>
            <w:gridSpan w:val="2"/>
            <w:vAlign w:val="center"/>
          </w:tcPr>
          <w:p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电子信息学院</w:t>
            </w:r>
          </w:p>
        </w:tc>
        <w:tc>
          <w:tcPr>
            <w:tcW w:w="514" w:type="pct"/>
            <w:vAlign w:val="center"/>
          </w:tcPr>
          <w:p w:rsidR="008D06C8" w:rsidRPr="00020ABD" w:rsidRDefault="008D06C8" w:rsidP="008D06C8">
            <w:pPr>
              <w:spacing w:line="360" w:lineRule="auto"/>
              <w:jc w:val="center"/>
              <w:rPr>
                <w:rFonts w:ascii="仿宋" w:eastAsia="仿宋" w:hAnsi="仿宋" w:cs="Times New Roman"/>
                <w:szCs w:val="18"/>
              </w:rPr>
            </w:pPr>
            <w:r w:rsidRPr="00020ABD">
              <w:rPr>
                <w:rFonts w:ascii="仿宋" w:eastAsia="仿宋" w:hAnsi="仿宋" w:cs="Times New Roman" w:hint="eastAsia"/>
                <w:sz w:val="24"/>
                <w:szCs w:val="21"/>
              </w:rPr>
              <w:t>1</w:t>
            </w:r>
          </w:p>
        </w:tc>
        <w:tc>
          <w:tcPr>
            <w:tcW w:w="1326" w:type="pct"/>
            <w:vAlign w:val="center"/>
          </w:tcPr>
          <w:p w:rsidR="008D06C8" w:rsidRPr="00020ABD" w:rsidRDefault="00EE73B4" w:rsidP="008D06C8">
            <w:pPr>
              <w:spacing w:line="360" w:lineRule="auto"/>
              <w:jc w:val="center"/>
              <w:rPr>
                <w:rFonts w:ascii="仿宋" w:eastAsia="仿宋" w:hAnsi="仿宋" w:cs="Times New Roman"/>
                <w:szCs w:val="18"/>
              </w:rPr>
            </w:pPr>
            <w:r w:rsidRPr="00020ABD">
              <w:rPr>
                <w:rFonts w:ascii="仿宋" w:eastAsia="仿宋" w:hAnsi="仿宋" w:cs="Times New Roman"/>
                <w:sz w:val="24"/>
                <w:szCs w:val="21"/>
              </w:rPr>
              <w:t>语音识别算法编写</w:t>
            </w:r>
          </w:p>
        </w:tc>
      </w:tr>
      <w:tr w:rsidR="00020ABD" w:rsidTr="004623A1">
        <w:trPr>
          <w:cantSplit/>
          <w:trHeight w:val="325"/>
        </w:trPr>
        <w:tc>
          <w:tcPr>
            <w:tcW w:w="553" w:type="pct"/>
            <w:gridSpan w:val="2"/>
            <w:vMerge w:val="restart"/>
            <w:vAlign w:val="center"/>
          </w:tcPr>
          <w:p w:rsidR="008D06C8" w:rsidRPr="00020ABD" w:rsidRDefault="008D06C8" w:rsidP="008D06C8">
            <w:pPr>
              <w:spacing w:line="280" w:lineRule="exact"/>
              <w:jc w:val="center"/>
              <w:rPr>
                <w:rFonts w:ascii="仿宋" w:eastAsia="仿宋" w:hAnsi="仿宋" w:cs="Times New Roman"/>
                <w:szCs w:val="18"/>
              </w:rPr>
            </w:pPr>
            <w:r w:rsidRPr="00020ABD">
              <w:rPr>
                <w:rFonts w:ascii="仿宋" w:eastAsia="仿宋" w:hAnsi="仿宋" w:cs="Times New Roman"/>
                <w:szCs w:val="18"/>
              </w:rPr>
              <w:t>项</w:t>
            </w:r>
          </w:p>
          <w:p w:rsidR="008D06C8" w:rsidRPr="00020ABD" w:rsidRDefault="008D06C8" w:rsidP="008D06C8">
            <w:pPr>
              <w:spacing w:line="280" w:lineRule="exact"/>
              <w:jc w:val="center"/>
              <w:rPr>
                <w:rFonts w:ascii="仿宋" w:eastAsia="仿宋" w:hAnsi="仿宋" w:cs="Times New Roman"/>
                <w:szCs w:val="18"/>
              </w:rPr>
            </w:pPr>
            <w:r w:rsidRPr="00020ABD">
              <w:rPr>
                <w:rFonts w:ascii="仿宋" w:eastAsia="仿宋" w:hAnsi="仿宋" w:cs="Times New Roman"/>
                <w:szCs w:val="18"/>
              </w:rPr>
              <w:t>目</w:t>
            </w:r>
          </w:p>
          <w:p w:rsidR="008D06C8" w:rsidRPr="00020ABD" w:rsidRDefault="008D06C8" w:rsidP="008D06C8">
            <w:pPr>
              <w:spacing w:line="280" w:lineRule="exact"/>
              <w:jc w:val="center"/>
              <w:rPr>
                <w:rFonts w:ascii="仿宋" w:eastAsia="仿宋" w:hAnsi="仿宋" w:cs="Times New Roman"/>
                <w:szCs w:val="18"/>
              </w:rPr>
            </w:pPr>
            <w:r w:rsidRPr="00020ABD">
              <w:rPr>
                <w:rFonts w:ascii="仿宋" w:eastAsia="仿宋" w:hAnsi="仿宋" w:cs="Times New Roman"/>
                <w:szCs w:val="18"/>
              </w:rPr>
              <w:t>指</w:t>
            </w:r>
          </w:p>
          <w:p w:rsidR="008D06C8" w:rsidRPr="00020ABD" w:rsidRDefault="008D06C8" w:rsidP="008D06C8">
            <w:pPr>
              <w:spacing w:line="280" w:lineRule="exact"/>
              <w:jc w:val="center"/>
              <w:rPr>
                <w:rFonts w:ascii="仿宋" w:eastAsia="仿宋" w:hAnsi="仿宋" w:cs="Times New Roman"/>
                <w:szCs w:val="18"/>
              </w:rPr>
            </w:pPr>
            <w:r w:rsidRPr="00020ABD">
              <w:rPr>
                <w:rFonts w:ascii="仿宋" w:eastAsia="仿宋" w:hAnsi="仿宋" w:cs="Times New Roman"/>
                <w:szCs w:val="18"/>
              </w:rPr>
              <w:t>导</w:t>
            </w:r>
          </w:p>
          <w:p w:rsidR="008D06C8" w:rsidRPr="00020ABD" w:rsidRDefault="008D06C8" w:rsidP="008D06C8">
            <w:pPr>
              <w:spacing w:line="280" w:lineRule="exact"/>
              <w:jc w:val="center"/>
              <w:rPr>
                <w:rFonts w:ascii="仿宋" w:eastAsia="仿宋" w:hAnsi="仿宋" w:cs="Times New Roman"/>
                <w:szCs w:val="18"/>
              </w:rPr>
            </w:pPr>
            <w:r w:rsidRPr="00020ABD">
              <w:rPr>
                <w:rFonts w:ascii="仿宋" w:eastAsia="仿宋" w:hAnsi="仿宋" w:cs="Times New Roman"/>
                <w:szCs w:val="18"/>
              </w:rPr>
              <w:t>老</w:t>
            </w:r>
          </w:p>
          <w:p w:rsidR="008D06C8" w:rsidRPr="00020ABD" w:rsidRDefault="008D06C8" w:rsidP="008D06C8">
            <w:pPr>
              <w:spacing w:line="280" w:lineRule="exact"/>
              <w:jc w:val="center"/>
              <w:rPr>
                <w:rFonts w:ascii="仿宋" w:eastAsia="仿宋" w:hAnsi="仿宋" w:cs="Times New Roman"/>
                <w:szCs w:val="18"/>
              </w:rPr>
            </w:pPr>
            <w:r w:rsidRPr="00020ABD">
              <w:rPr>
                <w:rFonts w:ascii="仿宋" w:eastAsia="仿宋" w:hAnsi="仿宋" w:cs="Times New Roman"/>
                <w:szCs w:val="18"/>
              </w:rPr>
              <w:t>师</w:t>
            </w:r>
          </w:p>
        </w:tc>
        <w:tc>
          <w:tcPr>
            <w:tcW w:w="642" w:type="pct"/>
            <w:gridSpan w:val="2"/>
            <w:vAlign w:val="center"/>
          </w:tcPr>
          <w:p w:rsidR="008D06C8" w:rsidRPr="00020ABD" w:rsidRDefault="008D06C8" w:rsidP="008D06C8">
            <w:pPr>
              <w:spacing w:line="320" w:lineRule="exact"/>
              <w:jc w:val="center"/>
              <w:rPr>
                <w:rFonts w:ascii="仿宋" w:eastAsia="仿宋" w:hAnsi="仿宋" w:cs="Times New Roman"/>
                <w:szCs w:val="18"/>
              </w:rPr>
            </w:pPr>
            <w:r w:rsidRPr="00020ABD">
              <w:rPr>
                <w:rFonts w:ascii="仿宋" w:eastAsia="仿宋" w:hAnsi="仿宋" w:cs="Times New Roman"/>
                <w:szCs w:val="18"/>
              </w:rPr>
              <w:t>姓名</w:t>
            </w:r>
          </w:p>
        </w:tc>
        <w:tc>
          <w:tcPr>
            <w:tcW w:w="938" w:type="pct"/>
            <w:gridSpan w:val="2"/>
            <w:vAlign w:val="center"/>
          </w:tcPr>
          <w:p w:rsidR="008D06C8" w:rsidRPr="00020ABD" w:rsidRDefault="008D06C8" w:rsidP="008D06C8">
            <w:pPr>
              <w:spacing w:line="320" w:lineRule="exact"/>
              <w:jc w:val="center"/>
              <w:rPr>
                <w:rFonts w:ascii="仿宋" w:eastAsia="仿宋" w:hAnsi="仿宋" w:cs="Times New Roman"/>
                <w:szCs w:val="18"/>
              </w:rPr>
            </w:pPr>
            <w:r w:rsidRPr="00020ABD">
              <w:rPr>
                <w:rFonts w:ascii="仿宋" w:eastAsia="仿宋" w:hAnsi="仿宋" w:cs="Times New Roman"/>
                <w:szCs w:val="18"/>
              </w:rPr>
              <w:t>联系电话</w:t>
            </w:r>
          </w:p>
        </w:tc>
        <w:tc>
          <w:tcPr>
            <w:tcW w:w="1026" w:type="pct"/>
            <w:gridSpan w:val="2"/>
            <w:vAlign w:val="center"/>
          </w:tcPr>
          <w:p w:rsidR="008D06C8" w:rsidRPr="00020ABD" w:rsidRDefault="008D06C8" w:rsidP="008D06C8">
            <w:pPr>
              <w:spacing w:line="320" w:lineRule="exact"/>
              <w:jc w:val="center"/>
              <w:rPr>
                <w:rFonts w:ascii="仿宋" w:eastAsia="仿宋" w:hAnsi="仿宋" w:cs="Times New Roman"/>
                <w:szCs w:val="18"/>
              </w:rPr>
            </w:pPr>
            <w:r w:rsidRPr="00020ABD">
              <w:rPr>
                <w:rFonts w:ascii="仿宋" w:eastAsia="仿宋" w:hAnsi="仿宋" w:cs="Times New Roman"/>
                <w:szCs w:val="18"/>
              </w:rPr>
              <w:t>所在单位</w:t>
            </w:r>
          </w:p>
        </w:tc>
        <w:tc>
          <w:tcPr>
            <w:tcW w:w="514" w:type="pct"/>
            <w:vAlign w:val="center"/>
          </w:tcPr>
          <w:p w:rsidR="008D06C8" w:rsidRPr="00020ABD" w:rsidRDefault="008D06C8" w:rsidP="008D06C8">
            <w:pPr>
              <w:spacing w:line="320" w:lineRule="exact"/>
              <w:jc w:val="center"/>
              <w:rPr>
                <w:rFonts w:ascii="仿宋" w:eastAsia="仿宋" w:hAnsi="仿宋" w:cs="Times New Roman"/>
                <w:szCs w:val="18"/>
              </w:rPr>
            </w:pPr>
            <w:r w:rsidRPr="00020ABD">
              <w:rPr>
                <w:rFonts w:ascii="仿宋" w:eastAsia="仿宋" w:hAnsi="仿宋" w:cs="Times New Roman"/>
                <w:szCs w:val="18"/>
              </w:rPr>
              <w:t>职称</w:t>
            </w:r>
          </w:p>
        </w:tc>
        <w:tc>
          <w:tcPr>
            <w:tcW w:w="1326" w:type="pct"/>
            <w:vAlign w:val="center"/>
          </w:tcPr>
          <w:p w:rsidR="008D06C8" w:rsidRPr="00020ABD" w:rsidRDefault="008D06C8" w:rsidP="008D06C8">
            <w:pPr>
              <w:spacing w:line="320" w:lineRule="exact"/>
              <w:jc w:val="center"/>
              <w:rPr>
                <w:rFonts w:ascii="仿宋" w:eastAsia="仿宋" w:hAnsi="仿宋" w:cs="Times New Roman"/>
                <w:szCs w:val="18"/>
              </w:rPr>
            </w:pPr>
            <w:r w:rsidRPr="00020ABD">
              <w:rPr>
                <w:rFonts w:ascii="仿宋" w:eastAsia="仿宋" w:hAnsi="仿宋" w:cs="Times New Roman"/>
                <w:szCs w:val="18"/>
              </w:rPr>
              <w:t>主要研究方向</w:t>
            </w:r>
          </w:p>
        </w:tc>
      </w:tr>
      <w:tr w:rsidR="00020ABD" w:rsidTr="004623A1">
        <w:trPr>
          <w:cantSplit/>
          <w:trHeight w:val="325"/>
        </w:trPr>
        <w:tc>
          <w:tcPr>
            <w:tcW w:w="553" w:type="pct"/>
            <w:gridSpan w:val="2"/>
            <w:vMerge/>
            <w:vAlign w:val="center"/>
          </w:tcPr>
          <w:p w:rsidR="008D06C8" w:rsidRPr="00020ABD" w:rsidRDefault="008D06C8" w:rsidP="008D06C8">
            <w:pPr>
              <w:spacing w:line="280" w:lineRule="exact"/>
              <w:jc w:val="center"/>
              <w:rPr>
                <w:rFonts w:ascii="仿宋" w:eastAsia="仿宋" w:hAnsi="仿宋" w:cs="Times New Roman"/>
                <w:szCs w:val="18"/>
              </w:rPr>
            </w:pPr>
          </w:p>
        </w:tc>
        <w:tc>
          <w:tcPr>
            <w:tcW w:w="642" w:type="pct"/>
            <w:gridSpan w:val="2"/>
            <w:vAlign w:val="center"/>
          </w:tcPr>
          <w:p w:rsidR="008D06C8" w:rsidRPr="00020ABD" w:rsidRDefault="008D06C8" w:rsidP="008D06C8">
            <w:pPr>
              <w:spacing w:line="360" w:lineRule="exact"/>
              <w:jc w:val="center"/>
              <w:rPr>
                <w:rFonts w:ascii="仿宋" w:eastAsia="仿宋" w:hAnsi="仿宋" w:cs="Times New Roman"/>
                <w:szCs w:val="18"/>
              </w:rPr>
            </w:pPr>
            <w:r w:rsidRPr="00CD040C">
              <w:rPr>
                <w:rFonts w:ascii="仿宋" w:eastAsia="仿宋" w:hAnsi="仿宋" w:cs="Times New Roman" w:hint="eastAsia"/>
                <w:sz w:val="24"/>
                <w:szCs w:val="21"/>
              </w:rPr>
              <w:t>李福安</w:t>
            </w:r>
          </w:p>
        </w:tc>
        <w:tc>
          <w:tcPr>
            <w:tcW w:w="938" w:type="pct"/>
            <w:gridSpan w:val="2"/>
            <w:vAlign w:val="center"/>
          </w:tcPr>
          <w:p w:rsidR="008D06C8" w:rsidRPr="00020ABD" w:rsidRDefault="000138EA" w:rsidP="008D06C8">
            <w:pPr>
              <w:spacing w:line="360" w:lineRule="exact"/>
              <w:jc w:val="center"/>
              <w:rPr>
                <w:rFonts w:ascii="仿宋" w:eastAsia="仿宋" w:hAnsi="仿宋" w:cs="Times New Roman"/>
                <w:szCs w:val="18"/>
              </w:rPr>
            </w:pPr>
            <w:r w:rsidRPr="00CD040C">
              <w:rPr>
                <w:rFonts w:ascii="仿宋" w:eastAsia="仿宋" w:hAnsi="仿宋" w:cs="Times New Roman"/>
                <w:color w:val="000000"/>
                <w:sz w:val="24"/>
                <w:szCs w:val="21"/>
              </w:rPr>
              <w:t>17855847537</w:t>
            </w:r>
          </w:p>
        </w:tc>
        <w:tc>
          <w:tcPr>
            <w:tcW w:w="1026" w:type="pct"/>
            <w:gridSpan w:val="2"/>
            <w:vAlign w:val="center"/>
          </w:tcPr>
          <w:p w:rsidR="008D06C8" w:rsidRPr="00CD040C" w:rsidRDefault="008D06C8" w:rsidP="008D06C8">
            <w:pPr>
              <w:spacing w:line="360" w:lineRule="exact"/>
              <w:jc w:val="center"/>
              <w:rPr>
                <w:rFonts w:ascii="仿宋" w:eastAsia="仿宋" w:hAnsi="仿宋" w:cs="Times New Roman"/>
                <w:sz w:val="24"/>
                <w:szCs w:val="21"/>
              </w:rPr>
            </w:pPr>
            <w:r w:rsidRPr="00CD040C">
              <w:rPr>
                <w:rFonts w:ascii="仿宋" w:eastAsia="仿宋" w:hAnsi="仿宋" w:cs="Times New Roman" w:hint="eastAsia"/>
                <w:sz w:val="24"/>
                <w:szCs w:val="21"/>
              </w:rPr>
              <w:t>浙江工商职业技术学院</w:t>
            </w:r>
          </w:p>
        </w:tc>
        <w:tc>
          <w:tcPr>
            <w:tcW w:w="514" w:type="pct"/>
            <w:vAlign w:val="center"/>
          </w:tcPr>
          <w:p w:rsidR="008D06C8" w:rsidRPr="00020ABD" w:rsidRDefault="000138EA" w:rsidP="008D06C8">
            <w:pPr>
              <w:jc w:val="center"/>
              <w:rPr>
                <w:rFonts w:ascii="仿宋" w:eastAsia="仿宋" w:hAnsi="仿宋" w:cs="Times New Roman"/>
                <w:szCs w:val="18"/>
              </w:rPr>
            </w:pPr>
            <w:r w:rsidRPr="00CD040C">
              <w:rPr>
                <w:rFonts w:ascii="仿宋" w:eastAsia="仿宋" w:hAnsi="仿宋" w:cs="Times New Roman" w:hint="eastAsia"/>
                <w:sz w:val="24"/>
                <w:szCs w:val="21"/>
              </w:rPr>
              <w:t>讲师</w:t>
            </w:r>
          </w:p>
        </w:tc>
        <w:tc>
          <w:tcPr>
            <w:tcW w:w="1326" w:type="pct"/>
            <w:vAlign w:val="center"/>
          </w:tcPr>
          <w:p w:rsidR="008D06C8" w:rsidRPr="00020ABD" w:rsidRDefault="004623A1" w:rsidP="008D06C8">
            <w:pPr>
              <w:jc w:val="center"/>
              <w:rPr>
                <w:rFonts w:ascii="仿宋" w:eastAsia="仿宋" w:hAnsi="仿宋" w:cs="Times New Roman"/>
                <w:szCs w:val="18"/>
              </w:rPr>
            </w:pPr>
            <w:r>
              <w:rPr>
                <w:rFonts w:ascii="仿宋" w:eastAsia="仿宋" w:hAnsi="仿宋" w:cs="Times New Roman" w:hint="eastAsia"/>
                <w:szCs w:val="18"/>
              </w:rPr>
              <w:t>智能感知和传感技术</w:t>
            </w:r>
          </w:p>
        </w:tc>
      </w:tr>
      <w:tr w:rsidR="00020ABD" w:rsidTr="004623A1">
        <w:trPr>
          <w:cantSplit/>
          <w:trHeight w:val="325"/>
        </w:trPr>
        <w:tc>
          <w:tcPr>
            <w:tcW w:w="553" w:type="pct"/>
            <w:gridSpan w:val="2"/>
            <w:vMerge/>
            <w:vAlign w:val="center"/>
          </w:tcPr>
          <w:p w:rsidR="008D06C8" w:rsidRPr="00020ABD" w:rsidRDefault="008D06C8" w:rsidP="008D06C8">
            <w:pPr>
              <w:spacing w:line="280" w:lineRule="exact"/>
              <w:jc w:val="center"/>
              <w:rPr>
                <w:rFonts w:ascii="仿宋" w:eastAsia="仿宋" w:hAnsi="仿宋" w:cs="Times New Roman"/>
                <w:szCs w:val="18"/>
              </w:rPr>
            </w:pPr>
          </w:p>
        </w:tc>
        <w:tc>
          <w:tcPr>
            <w:tcW w:w="642" w:type="pct"/>
            <w:gridSpan w:val="2"/>
            <w:vAlign w:val="center"/>
          </w:tcPr>
          <w:p w:rsidR="008D06C8" w:rsidRPr="00020ABD" w:rsidRDefault="008D06C8" w:rsidP="008D06C8">
            <w:pPr>
              <w:spacing w:line="360" w:lineRule="exact"/>
              <w:jc w:val="center"/>
              <w:rPr>
                <w:rFonts w:ascii="仿宋" w:eastAsia="仿宋" w:hAnsi="仿宋" w:cs="Times New Roman"/>
                <w:szCs w:val="18"/>
              </w:rPr>
            </w:pPr>
          </w:p>
        </w:tc>
        <w:tc>
          <w:tcPr>
            <w:tcW w:w="938" w:type="pct"/>
            <w:gridSpan w:val="2"/>
            <w:vAlign w:val="center"/>
          </w:tcPr>
          <w:p w:rsidR="008D06C8" w:rsidRPr="00020ABD" w:rsidRDefault="008D06C8" w:rsidP="008D06C8">
            <w:pPr>
              <w:spacing w:line="360" w:lineRule="exact"/>
              <w:jc w:val="center"/>
              <w:rPr>
                <w:rFonts w:ascii="仿宋" w:eastAsia="仿宋" w:hAnsi="仿宋" w:cs="Times New Roman"/>
                <w:szCs w:val="18"/>
              </w:rPr>
            </w:pPr>
          </w:p>
        </w:tc>
        <w:tc>
          <w:tcPr>
            <w:tcW w:w="1026" w:type="pct"/>
            <w:gridSpan w:val="2"/>
            <w:vAlign w:val="center"/>
          </w:tcPr>
          <w:p w:rsidR="008D06C8" w:rsidRPr="00020ABD" w:rsidRDefault="008D06C8" w:rsidP="008D06C8">
            <w:pPr>
              <w:spacing w:line="360" w:lineRule="exact"/>
              <w:jc w:val="center"/>
              <w:rPr>
                <w:rFonts w:ascii="仿宋" w:eastAsia="仿宋" w:hAnsi="仿宋" w:cs="Times New Roman"/>
                <w:szCs w:val="18"/>
              </w:rPr>
            </w:pPr>
          </w:p>
        </w:tc>
        <w:tc>
          <w:tcPr>
            <w:tcW w:w="514" w:type="pct"/>
            <w:vAlign w:val="center"/>
          </w:tcPr>
          <w:p w:rsidR="008D06C8" w:rsidRPr="00020ABD" w:rsidRDefault="008D06C8" w:rsidP="008D06C8">
            <w:pPr>
              <w:jc w:val="center"/>
              <w:rPr>
                <w:rFonts w:ascii="仿宋" w:eastAsia="仿宋" w:hAnsi="仿宋" w:cs="Times New Roman"/>
                <w:szCs w:val="18"/>
              </w:rPr>
            </w:pPr>
          </w:p>
        </w:tc>
        <w:tc>
          <w:tcPr>
            <w:tcW w:w="1326" w:type="pct"/>
            <w:vAlign w:val="center"/>
          </w:tcPr>
          <w:p w:rsidR="008D06C8" w:rsidRPr="00020ABD" w:rsidRDefault="008D06C8" w:rsidP="008D06C8">
            <w:pPr>
              <w:jc w:val="center"/>
              <w:rPr>
                <w:rFonts w:ascii="仿宋" w:eastAsia="仿宋" w:hAnsi="仿宋" w:cs="Times New Roman"/>
                <w:szCs w:val="18"/>
              </w:rPr>
            </w:pPr>
          </w:p>
        </w:tc>
      </w:tr>
      <w:tr w:rsidR="00020ABD" w:rsidTr="004623A1">
        <w:trPr>
          <w:cantSplit/>
          <w:trHeight w:val="325"/>
        </w:trPr>
        <w:tc>
          <w:tcPr>
            <w:tcW w:w="553" w:type="pct"/>
            <w:gridSpan w:val="2"/>
            <w:vMerge/>
            <w:vAlign w:val="center"/>
          </w:tcPr>
          <w:p w:rsidR="008D06C8" w:rsidRPr="00020ABD" w:rsidRDefault="008D06C8" w:rsidP="008D06C8">
            <w:pPr>
              <w:spacing w:line="280" w:lineRule="exact"/>
              <w:jc w:val="center"/>
              <w:rPr>
                <w:rFonts w:ascii="仿宋" w:eastAsia="仿宋" w:hAnsi="仿宋" w:cs="Times New Roman"/>
                <w:szCs w:val="18"/>
              </w:rPr>
            </w:pPr>
          </w:p>
        </w:tc>
        <w:tc>
          <w:tcPr>
            <w:tcW w:w="642" w:type="pct"/>
            <w:gridSpan w:val="2"/>
            <w:vAlign w:val="center"/>
          </w:tcPr>
          <w:p w:rsidR="008D06C8" w:rsidRPr="00020ABD" w:rsidRDefault="008D06C8" w:rsidP="008D06C8">
            <w:pPr>
              <w:spacing w:line="360" w:lineRule="exact"/>
              <w:jc w:val="center"/>
              <w:rPr>
                <w:rFonts w:ascii="仿宋" w:eastAsia="仿宋" w:hAnsi="仿宋" w:cs="Times New Roman"/>
                <w:szCs w:val="18"/>
              </w:rPr>
            </w:pPr>
          </w:p>
        </w:tc>
        <w:tc>
          <w:tcPr>
            <w:tcW w:w="938" w:type="pct"/>
            <w:gridSpan w:val="2"/>
            <w:vAlign w:val="center"/>
          </w:tcPr>
          <w:p w:rsidR="008D06C8" w:rsidRPr="00020ABD" w:rsidRDefault="008D06C8" w:rsidP="008D06C8">
            <w:pPr>
              <w:spacing w:line="360" w:lineRule="exact"/>
              <w:jc w:val="center"/>
              <w:rPr>
                <w:rFonts w:ascii="仿宋" w:eastAsia="仿宋" w:hAnsi="仿宋" w:cs="Times New Roman"/>
                <w:szCs w:val="18"/>
              </w:rPr>
            </w:pPr>
          </w:p>
        </w:tc>
        <w:tc>
          <w:tcPr>
            <w:tcW w:w="1026" w:type="pct"/>
            <w:gridSpan w:val="2"/>
            <w:vAlign w:val="center"/>
          </w:tcPr>
          <w:p w:rsidR="008D06C8" w:rsidRPr="00020ABD" w:rsidRDefault="008D06C8" w:rsidP="008D06C8">
            <w:pPr>
              <w:spacing w:line="360" w:lineRule="exact"/>
              <w:jc w:val="center"/>
              <w:rPr>
                <w:rFonts w:ascii="仿宋" w:eastAsia="仿宋" w:hAnsi="仿宋" w:cs="Times New Roman"/>
                <w:szCs w:val="18"/>
              </w:rPr>
            </w:pPr>
          </w:p>
        </w:tc>
        <w:tc>
          <w:tcPr>
            <w:tcW w:w="514" w:type="pct"/>
            <w:vAlign w:val="center"/>
          </w:tcPr>
          <w:p w:rsidR="008D06C8" w:rsidRPr="00020ABD" w:rsidRDefault="008D06C8" w:rsidP="008D06C8">
            <w:pPr>
              <w:jc w:val="center"/>
              <w:rPr>
                <w:rFonts w:ascii="仿宋" w:eastAsia="仿宋" w:hAnsi="仿宋" w:cs="Times New Roman"/>
                <w:szCs w:val="18"/>
              </w:rPr>
            </w:pPr>
          </w:p>
        </w:tc>
        <w:tc>
          <w:tcPr>
            <w:tcW w:w="1326" w:type="pct"/>
            <w:vAlign w:val="center"/>
          </w:tcPr>
          <w:p w:rsidR="008D06C8" w:rsidRPr="00020ABD" w:rsidRDefault="008D06C8" w:rsidP="008D06C8">
            <w:pPr>
              <w:jc w:val="center"/>
              <w:rPr>
                <w:rFonts w:ascii="仿宋" w:eastAsia="仿宋" w:hAnsi="仿宋" w:cs="Times New Roman"/>
                <w:szCs w:val="18"/>
              </w:rPr>
            </w:pPr>
          </w:p>
        </w:tc>
      </w:tr>
      <w:tr w:rsidR="008D06C8" w:rsidTr="004623A1">
        <w:trPr>
          <w:cantSplit/>
        </w:trPr>
        <w:tc>
          <w:tcPr>
            <w:tcW w:w="553" w:type="pct"/>
            <w:gridSpan w:val="2"/>
            <w:vMerge/>
            <w:vAlign w:val="center"/>
          </w:tcPr>
          <w:p w:rsidR="008D06C8" w:rsidRPr="00020ABD" w:rsidRDefault="008D06C8" w:rsidP="008D06C8">
            <w:pPr>
              <w:spacing w:line="360" w:lineRule="exact"/>
              <w:rPr>
                <w:rFonts w:ascii="仿宋" w:eastAsia="仿宋" w:hAnsi="仿宋" w:cs="Times New Roman"/>
                <w:szCs w:val="18"/>
              </w:rPr>
            </w:pPr>
          </w:p>
        </w:tc>
        <w:tc>
          <w:tcPr>
            <w:tcW w:w="4447" w:type="pct"/>
            <w:gridSpan w:val="8"/>
            <w:vAlign w:val="center"/>
          </w:tcPr>
          <w:p w:rsidR="008D06C8" w:rsidRPr="00020ABD" w:rsidRDefault="008D06C8" w:rsidP="008D06C8">
            <w:pPr>
              <w:spacing w:line="360" w:lineRule="auto"/>
              <w:jc w:val="left"/>
              <w:rPr>
                <w:rFonts w:ascii="仿宋" w:eastAsia="仿宋" w:hAnsi="仿宋" w:cs="Times New Roman"/>
                <w:szCs w:val="18"/>
              </w:rPr>
            </w:pPr>
            <w:r w:rsidRPr="00020ABD">
              <w:rPr>
                <w:rFonts w:ascii="仿宋" w:eastAsia="仿宋" w:hAnsi="仿宋" w:cs="Times New Roman"/>
                <w:szCs w:val="18"/>
              </w:rPr>
              <w:t>近三年成果：国家级</w:t>
            </w:r>
            <w:r w:rsidRPr="00020ABD">
              <w:rPr>
                <w:rFonts w:ascii="仿宋" w:eastAsia="仿宋" w:hAnsi="仿宋" w:cs="Times New Roman"/>
                <w:szCs w:val="18"/>
                <w:u w:val="single"/>
              </w:rPr>
              <w:t xml:space="preserve">   </w:t>
            </w:r>
            <w:r w:rsidRPr="00020ABD">
              <w:rPr>
                <w:rFonts w:ascii="仿宋" w:eastAsia="仿宋" w:hAnsi="仿宋" w:cs="Times New Roman"/>
                <w:szCs w:val="18"/>
              </w:rPr>
              <w:t>等奖</w:t>
            </w:r>
            <w:r w:rsidRPr="00020ABD">
              <w:rPr>
                <w:rFonts w:ascii="仿宋" w:eastAsia="仿宋" w:hAnsi="仿宋" w:cs="Times New Roman"/>
                <w:szCs w:val="18"/>
                <w:u w:val="single"/>
              </w:rPr>
              <w:t xml:space="preserve">   </w:t>
            </w:r>
            <w:r w:rsidRPr="00020ABD">
              <w:rPr>
                <w:rFonts w:ascii="仿宋" w:eastAsia="仿宋" w:hAnsi="仿宋" w:cs="Times New Roman"/>
                <w:szCs w:val="18"/>
              </w:rPr>
              <w:t>项，省部级</w:t>
            </w:r>
            <w:r w:rsidRPr="00020ABD">
              <w:rPr>
                <w:rFonts w:ascii="仿宋" w:eastAsia="仿宋" w:hAnsi="仿宋" w:cs="Times New Roman"/>
                <w:szCs w:val="18"/>
                <w:u w:val="single"/>
              </w:rPr>
              <w:t xml:space="preserve"> </w:t>
            </w:r>
            <w:r w:rsidR="004623A1">
              <w:rPr>
                <w:rFonts w:ascii="仿宋" w:eastAsia="仿宋" w:hAnsi="仿宋" w:cs="Times New Roman" w:hint="eastAsia"/>
                <w:szCs w:val="18"/>
                <w:u w:val="single"/>
              </w:rPr>
              <w:t>三</w:t>
            </w:r>
            <w:r w:rsidRPr="00020ABD">
              <w:rPr>
                <w:rFonts w:ascii="仿宋" w:eastAsia="仿宋" w:hAnsi="仿宋" w:cs="Times New Roman"/>
                <w:szCs w:val="18"/>
                <w:u w:val="single"/>
              </w:rPr>
              <w:t xml:space="preserve">  </w:t>
            </w:r>
            <w:r w:rsidRPr="00020ABD">
              <w:rPr>
                <w:rFonts w:ascii="仿宋" w:eastAsia="仿宋" w:hAnsi="仿宋" w:cs="Times New Roman"/>
                <w:szCs w:val="18"/>
              </w:rPr>
              <w:t>等奖</w:t>
            </w:r>
            <w:r w:rsidRPr="00020ABD">
              <w:rPr>
                <w:rFonts w:ascii="仿宋" w:eastAsia="仿宋" w:hAnsi="仿宋" w:cs="Times New Roman"/>
                <w:szCs w:val="18"/>
                <w:u w:val="single"/>
              </w:rPr>
              <w:t xml:space="preserve"> </w:t>
            </w:r>
            <w:r w:rsidR="004623A1">
              <w:rPr>
                <w:rFonts w:ascii="仿宋" w:eastAsia="仿宋" w:hAnsi="仿宋" w:cs="Times New Roman"/>
                <w:szCs w:val="18"/>
                <w:u w:val="single"/>
              </w:rPr>
              <w:t>2</w:t>
            </w:r>
            <w:r w:rsidRPr="00020ABD">
              <w:rPr>
                <w:rFonts w:ascii="仿宋" w:eastAsia="仿宋" w:hAnsi="仿宋" w:cs="Times New Roman"/>
                <w:szCs w:val="18"/>
                <w:u w:val="single"/>
              </w:rPr>
              <w:t xml:space="preserve"> </w:t>
            </w:r>
            <w:r w:rsidRPr="00020ABD">
              <w:rPr>
                <w:rFonts w:ascii="仿宋" w:eastAsia="仿宋" w:hAnsi="仿宋" w:cs="Times New Roman"/>
                <w:szCs w:val="18"/>
              </w:rPr>
              <w:t>项</w:t>
            </w:r>
          </w:p>
        </w:tc>
      </w:tr>
      <w:tr w:rsidR="008D06C8" w:rsidTr="004623A1">
        <w:trPr>
          <w:cantSplit/>
        </w:trPr>
        <w:tc>
          <w:tcPr>
            <w:tcW w:w="553" w:type="pct"/>
            <w:gridSpan w:val="2"/>
            <w:vMerge/>
            <w:vAlign w:val="center"/>
          </w:tcPr>
          <w:p w:rsidR="008D06C8" w:rsidRDefault="008D06C8" w:rsidP="008D06C8">
            <w:pPr>
              <w:spacing w:line="360" w:lineRule="exact"/>
              <w:rPr>
                <w:rFonts w:ascii="Times New Roman" w:eastAsia="仿宋_GB2312" w:hAnsi="Times New Roman" w:cs="Times New Roman"/>
                <w:sz w:val="24"/>
                <w:szCs w:val="21"/>
              </w:rPr>
            </w:pPr>
          </w:p>
        </w:tc>
        <w:tc>
          <w:tcPr>
            <w:tcW w:w="4447" w:type="pct"/>
            <w:gridSpan w:val="8"/>
            <w:vAlign w:val="center"/>
          </w:tcPr>
          <w:p w:rsidR="008D06C8" w:rsidRDefault="008D06C8" w:rsidP="008D06C8">
            <w:pPr>
              <w:spacing w:line="360" w:lineRule="auto"/>
              <w:jc w:val="left"/>
              <w:rPr>
                <w:rFonts w:ascii="Times New Roman" w:eastAsia="仿宋_GB2312" w:hAnsi="Times New Roman" w:cs="Times New Roman"/>
                <w:sz w:val="24"/>
                <w:szCs w:val="21"/>
              </w:rPr>
            </w:pPr>
            <w:r>
              <w:rPr>
                <w:rFonts w:ascii="Times New Roman" w:eastAsia="仿宋_GB2312" w:hAnsi="Times New Roman" w:cs="Times New Roman"/>
                <w:sz w:val="24"/>
                <w:szCs w:val="21"/>
              </w:rPr>
              <w:t>近三年科研经费</w:t>
            </w:r>
            <w:r>
              <w:rPr>
                <w:rFonts w:ascii="Times New Roman" w:eastAsia="仿宋_GB2312" w:hAnsi="Times New Roman" w:cs="Times New Roman"/>
                <w:sz w:val="24"/>
                <w:szCs w:val="21"/>
                <w:u w:val="single"/>
              </w:rPr>
              <w:t xml:space="preserve"> </w:t>
            </w:r>
            <w:r w:rsidR="004623A1">
              <w:rPr>
                <w:rFonts w:ascii="Times New Roman" w:eastAsia="仿宋_GB2312" w:hAnsi="Times New Roman" w:cs="Times New Roman"/>
                <w:sz w:val="24"/>
                <w:szCs w:val="21"/>
                <w:u w:val="single"/>
              </w:rPr>
              <w:t>33</w:t>
            </w:r>
            <w:r>
              <w:rPr>
                <w:rFonts w:ascii="Times New Roman" w:eastAsia="仿宋_GB2312" w:hAnsi="Times New Roman" w:cs="Times New Roman"/>
                <w:sz w:val="24"/>
                <w:szCs w:val="21"/>
                <w:u w:val="single"/>
              </w:rPr>
              <w:t xml:space="preserve"> </w:t>
            </w:r>
            <w:r>
              <w:rPr>
                <w:rFonts w:ascii="Times New Roman" w:eastAsia="仿宋_GB2312" w:hAnsi="Times New Roman" w:cs="Times New Roman"/>
                <w:sz w:val="24"/>
                <w:szCs w:val="21"/>
              </w:rPr>
              <w:t>万元，年均</w:t>
            </w:r>
            <w:r>
              <w:rPr>
                <w:rFonts w:ascii="Times New Roman" w:eastAsia="仿宋_GB2312" w:hAnsi="Times New Roman" w:cs="Times New Roman"/>
                <w:sz w:val="24"/>
                <w:szCs w:val="21"/>
                <w:u w:val="single"/>
              </w:rPr>
              <w:t xml:space="preserve">  </w:t>
            </w:r>
            <w:r w:rsidR="004623A1">
              <w:rPr>
                <w:rFonts w:ascii="Times New Roman" w:eastAsia="仿宋_GB2312" w:hAnsi="Times New Roman" w:cs="Times New Roman"/>
                <w:sz w:val="24"/>
                <w:szCs w:val="21"/>
                <w:u w:val="single"/>
              </w:rPr>
              <w:t>11</w:t>
            </w:r>
            <w:r>
              <w:rPr>
                <w:rFonts w:ascii="Times New Roman" w:eastAsia="仿宋_GB2312" w:hAnsi="Times New Roman" w:cs="Times New Roman"/>
                <w:sz w:val="24"/>
                <w:szCs w:val="21"/>
                <w:u w:val="single"/>
              </w:rPr>
              <w:t xml:space="preserve"> </w:t>
            </w:r>
            <w:r>
              <w:rPr>
                <w:rFonts w:ascii="Times New Roman" w:eastAsia="仿宋_GB2312" w:hAnsi="Times New Roman" w:cs="Times New Roman"/>
                <w:sz w:val="24"/>
                <w:szCs w:val="21"/>
              </w:rPr>
              <w:t>万元</w:t>
            </w:r>
          </w:p>
        </w:tc>
      </w:tr>
      <w:tr w:rsidR="008D06C8" w:rsidRPr="00033E89" w:rsidTr="004623A1">
        <w:trPr>
          <w:cantSplit/>
          <w:trHeight w:val="3099"/>
        </w:trPr>
        <w:tc>
          <w:tcPr>
            <w:tcW w:w="553" w:type="pct"/>
            <w:gridSpan w:val="2"/>
            <w:vAlign w:val="center"/>
          </w:tcPr>
          <w:p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lastRenderedPageBreak/>
              <w:t>项</w:t>
            </w:r>
          </w:p>
          <w:p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目</w:t>
            </w:r>
          </w:p>
          <w:p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主</w:t>
            </w:r>
          </w:p>
          <w:p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要</w:t>
            </w:r>
          </w:p>
          <w:p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内</w:t>
            </w:r>
          </w:p>
          <w:p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容</w:t>
            </w:r>
          </w:p>
          <w:p w:rsidR="008D06C8" w:rsidRDefault="008D06C8" w:rsidP="008D06C8">
            <w:pPr>
              <w:spacing w:line="280" w:lineRule="exact"/>
              <w:jc w:val="center"/>
              <w:rPr>
                <w:rFonts w:ascii="Times New Roman" w:eastAsia="仿宋_GB2312" w:hAnsi="Times New Roman" w:cs="Times New Roman"/>
                <w:sz w:val="24"/>
                <w:szCs w:val="21"/>
              </w:rPr>
            </w:pPr>
            <w:r>
              <w:rPr>
                <w:rFonts w:ascii="Times New Roman" w:eastAsia="仿宋_GB2312" w:hAnsi="Times New Roman" w:cs="Times New Roman"/>
                <w:sz w:val="24"/>
                <w:szCs w:val="21"/>
              </w:rPr>
              <w:t>简</w:t>
            </w:r>
          </w:p>
          <w:p w:rsidR="008D06C8" w:rsidRDefault="008D06C8" w:rsidP="008D06C8">
            <w:pPr>
              <w:spacing w:line="280" w:lineRule="exact"/>
              <w:jc w:val="center"/>
              <w:rPr>
                <w:rFonts w:ascii="Times New Roman" w:eastAsia="仿宋_GB2312" w:hAnsi="Times New Roman" w:cs="Times New Roman"/>
                <w:sz w:val="24"/>
                <w:szCs w:val="21"/>
              </w:rPr>
            </w:pPr>
            <w:proofErr w:type="gramStart"/>
            <w:r>
              <w:rPr>
                <w:rFonts w:ascii="Times New Roman" w:eastAsia="仿宋_GB2312" w:hAnsi="Times New Roman" w:cs="Times New Roman"/>
                <w:sz w:val="24"/>
                <w:szCs w:val="21"/>
              </w:rPr>
              <w:t>介</w:t>
            </w:r>
            <w:proofErr w:type="gramEnd"/>
          </w:p>
        </w:tc>
        <w:tc>
          <w:tcPr>
            <w:tcW w:w="4447" w:type="pct"/>
            <w:gridSpan w:val="8"/>
          </w:tcPr>
          <w:p w:rsidR="00F952D1" w:rsidRPr="00CD040C" w:rsidDel="004623A1" w:rsidRDefault="00B774F1" w:rsidP="004623A1">
            <w:pPr>
              <w:spacing w:line="360" w:lineRule="auto"/>
              <w:ind w:firstLineChars="200" w:firstLine="480"/>
              <w:jc w:val="left"/>
              <w:rPr>
                <w:del w:id="1" w:author="306181178@qq.com" w:date="2022-11-13T20:45:00Z"/>
                <w:rFonts w:ascii="仿宋" w:eastAsia="仿宋" w:hAnsi="仿宋" w:cs="Times New Roman"/>
                <w:sz w:val="24"/>
                <w:szCs w:val="32"/>
              </w:rPr>
            </w:pPr>
            <w:r w:rsidRPr="00CD040C">
              <w:rPr>
                <w:rFonts w:ascii="仿宋" w:eastAsia="仿宋" w:hAnsi="仿宋" w:cs="Times New Roman" w:hint="eastAsia"/>
                <w:sz w:val="24"/>
                <w:szCs w:val="32"/>
              </w:rPr>
              <w:t>这是一个</w:t>
            </w:r>
            <w:r w:rsidR="00033E89" w:rsidRPr="00CD040C">
              <w:rPr>
                <w:rFonts w:ascii="仿宋" w:eastAsia="仿宋" w:hAnsi="仿宋" w:cs="Times New Roman" w:hint="eastAsia"/>
                <w:sz w:val="24"/>
                <w:szCs w:val="32"/>
              </w:rPr>
              <w:t>语音识别（Speech Recognition）</w:t>
            </w:r>
            <w:r w:rsidR="00385E25">
              <w:rPr>
                <w:rFonts w:ascii="仿宋" w:eastAsia="仿宋" w:hAnsi="仿宋" w:cs="Times New Roman" w:hint="eastAsia"/>
                <w:sz w:val="24"/>
                <w:szCs w:val="32"/>
              </w:rPr>
              <w:t>检测</w:t>
            </w:r>
            <w:r w:rsidRPr="00CD040C">
              <w:rPr>
                <w:rFonts w:ascii="仿宋" w:eastAsia="仿宋" w:hAnsi="仿宋" w:cs="Times New Roman" w:hint="eastAsia"/>
                <w:sz w:val="24"/>
                <w:szCs w:val="32"/>
              </w:rPr>
              <w:t>敏感词的</w:t>
            </w:r>
            <w:r w:rsidR="00033E89" w:rsidRPr="00CD040C">
              <w:rPr>
                <w:rFonts w:ascii="仿宋" w:eastAsia="仿宋" w:hAnsi="仿宋" w:cs="Times New Roman" w:hint="eastAsia"/>
                <w:sz w:val="24"/>
                <w:szCs w:val="32"/>
              </w:rPr>
              <w:t>项目</w:t>
            </w:r>
            <w:r w:rsidRPr="00CD040C">
              <w:rPr>
                <w:rFonts w:ascii="仿宋" w:eastAsia="仿宋" w:hAnsi="仿宋" w:cs="Times New Roman" w:hint="eastAsia"/>
                <w:sz w:val="24"/>
                <w:szCs w:val="32"/>
              </w:rPr>
              <w:t>。</w:t>
            </w:r>
          </w:p>
          <w:p w:rsidR="007C2ED1" w:rsidRDefault="007C2ED1" w:rsidP="007017F4">
            <w:pPr>
              <w:spacing w:line="360" w:lineRule="auto"/>
              <w:ind w:firstLineChars="200" w:firstLine="420"/>
              <w:jc w:val="left"/>
              <w:rPr>
                <w:ins w:id="2" w:author="306181178@qq.com" w:date="2022-11-13T20:50:00Z"/>
                <w:rFonts w:ascii="仿宋" w:eastAsia="仿宋" w:hAnsi="仿宋" w:cs="Times New Roman"/>
                <w:szCs w:val="32"/>
              </w:rPr>
            </w:pPr>
          </w:p>
          <w:p w:rsidR="00000000" w:rsidRDefault="00B774F1" w:rsidP="00F92A9A">
            <w:pPr>
              <w:spacing w:line="360" w:lineRule="auto"/>
              <w:ind w:firstLineChars="200" w:firstLine="480"/>
              <w:jc w:val="left"/>
              <w:rPr>
                <w:del w:id="3" w:author="306181178@qq.com" w:date="2022-11-13T20:46:00Z"/>
                <w:rFonts w:ascii="仿宋" w:eastAsia="仿宋" w:hAnsi="仿宋" w:cs="Times New Roman"/>
                <w:szCs w:val="32"/>
              </w:rPr>
            </w:pPr>
            <w:r w:rsidRPr="00CD040C">
              <w:rPr>
                <w:rFonts w:ascii="仿宋" w:eastAsia="仿宋" w:hAnsi="仿宋" w:cs="Times New Roman" w:hint="eastAsia"/>
                <w:sz w:val="24"/>
                <w:szCs w:val="40"/>
              </w:rPr>
              <w:t>该项目</w:t>
            </w:r>
            <w:r w:rsidR="005C1B28">
              <w:rPr>
                <w:rFonts w:ascii="仿宋" w:eastAsia="仿宋" w:hAnsi="仿宋" w:cs="Times New Roman" w:hint="eastAsia"/>
                <w:sz w:val="24"/>
                <w:szCs w:val="40"/>
              </w:rPr>
              <w:t>粗分为两个系统</w:t>
            </w:r>
            <w:r w:rsidRPr="00CD040C">
              <w:rPr>
                <w:rFonts w:ascii="仿宋" w:eastAsia="仿宋" w:hAnsi="仿宋" w:cs="Times New Roman" w:hint="eastAsia"/>
                <w:sz w:val="24"/>
                <w:szCs w:val="40"/>
              </w:rPr>
              <w:t>：</w:t>
            </w:r>
          </w:p>
          <w:p w:rsidR="00000000" w:rsidRDefault="009B7BCA">
            <w:pPr>
              <w:spacing w:line="360" w:lineRule="auto"/>
              <w:ind w:firstLineChars="200" w:firstLine="480"/>
              <w:jc w:val="left"/>
              <w:rPr>
                <w:del w:id="4" w:author="306181178@qq.com" w:date="2022-11-13T20:46:00Z"/>
                <w:rFonts w:ascii="仿宋" w:eastAsia="仿宋" w:hAnsi="仿宋" w:cs="Times New Roman"/>
                <w:sz w:val="24"/>
                <w:szCs w:val="40"/>
              </w:rPr>
            </w:pPr>
            <w:r w:rsidRPr="00CD040C">
              <w:rPr>
                <w:rFonts w:ascii="仿宋" w:eastAsia="仿宋" w:hAnsi="仿宋" w:cs="Times New Roman" w:hint="eastAsia"/>
                <w:sz w:val="24"/>
                <w:szCs w:val="40"/>
              </w:rPr>
              <w:t>1</w:t>
            </w:r>
            <w:r w:rsidRPr="00CD040C">
              <w:rPr>
                <w:rFonts w:ascii="仿宋" w:eastAsia="仿宋" w:hAnsi="仿宋" w:cs="Times New Roman"/>
                <w:sz w:val="24"/>
                <w:szCs w:val="40"/>
              </w:rPr>
              <w:t>.</w:t>
            </w:r>
            <w:r w:rsidRPr="00CD040C">
              <w:rPr>
                <w:rFonts w:ascii="仿宋" w:eastAsia="仿宋" w:hAnsi="仿宋" w:cs="Times New Roman" w:hint="eastAsia"/>
                <w:sz w:val="24"/>
                <w:szCs w:val="40"/>
              </w:rPr>
              <w:t>语音</w:t>
            </w:r>
            <w:r w:rsidR="005D3327">
              <w:rPr>
                <w:rFonts w:ascii="仿宋" w:eastAsia="仿宋" w:hAnsi="仿宋" w:cs="Times New Roman" w:hint="eastAsia"/>
                <w:sz w:val="24"/>
                <w:szCs w:val="40"/>
              </w:rPr>
              <w:t>处理</w:t>
            </w:r>
            <w:r w:rsidRPr="00CD040C">
              <w:rPr>
                <w:rFonts w:ascii="仿宋" w:eastAsia="仿宋" w:hAnsi="仿宋" w:cs="Times New Roman" w:hint="eastAsia"/>
                <w:sz w:val="24"/>
                <w:szCs w:val="40"/>
              </w:rPr>
              <w:t>系统</w:t>
            </w:r>
            <w:r w:rsidR="004623A1">
              <w:rPr>
                <w:rFonts w:ascii="仿宋" w:eastAsia="仿宋" w:hAnsi="仿宋" w:cs="Times New Roman" w:hint="eastAsia"/>
                <w:sz w:val="24"/>
                <w:szCs w:val="40"/>
              </w:rPr>
              <w:t>；</w:t>
            </w:r>
          </w:p>
          <w:p w:rsidR="009B7BCA" w:rsidRPr="00CD040C" w:rsidRDefault="009B7BCA" w:rsidP="007C2ED1">
            <w:pPr>
              <w:spacing w:line="360" w:lineRule="auto"/>
              <w:ind w:firstLineChars="200" w:firstLine="480"/>
              <w:jc w:val="left"/>
              <w:rPr>
                <w:rFonts w:ascii="仿宋" w:eastAsia="仿宋" w:hAnsi="仿宋" w:cs="Times New Roman"/>
                <w:sz w:val="24"/>
                <w:szCs w:val="40"/>
              </w:rPr>
            </w:pPr>
            <w:r w:rsidRPr="00CD040C">
              <w:rPr>
                <w:rFonts w:ascii="仿宋" w:eastAsia="仿宋" w:hAnsi="仿宋" w:cs="Times New Roman"/>
                <w:sz w:val="24"/>
                <w:szCs w:val="40"/>
              </w:rPr>
              <w:t>2.</w:t>
            </w:r>
            <w:r w:rsidRPr="00CD040C">
              <w:rPr>
                <w:rFonts w:ascii="仿宋" w:eastAsia="仿宋" w:hAnsi="仿宋" w:cs="Times New Roman" w:hint="eastAsia"/>
                <w:sz w:val="24"/>
                <w:szCs w:val="40"/>
              </w:rPr>
              <w:t>反馈</w:t>
            </w:r>
            <w:r w:rsidR="005D3327">
              <w:rPr>
                <w:rFonts w:ascii="仿宋" w:eastAsia="仿宋" w:hAnsi="仿宋" w:cs="Times New Roman" w:hint="eastAsia"/>
                <w:sz w:val="24"/>
                <w:szCs w:val="40"/>
              </w:rPr>
              <w:t>处理</w:t>
            </w:r>
            <w:r w:rsidRPr="00CD040C">
              <w:rPr>
                <w:rFonts w:ascii="仿宋" w:eastAsia="仿宋" w:hAnsi="仿宋" w:cs="Times New Roman" w:hint="eastAsia"/>
                <w:sz w:val="24"/>
                <w:szCs w:val="40"/>
              </w:rPr>
              <w:t>系统</w:t>
            </w:r>
            <w:r w:rsidR="004623A1">
              <w:rPr>
                <w:rFonts w:ascii="仿宋" w:eastAsia="仿宋" w:hAnsi="仿宋" w:cs="Times New Roman" w:hint="eastAsia"/>
                <w:sz w:val="24"/>
                <w:szCs w:val="40"/>
              </w:rPr>
              <w:t>。</w:t>
            </w:r>
          </w:p>
          <w:p w:rsidR="005C1B28" w:rsidRDefault="009B7BCA" w:rsidP="005C1B28">
            <w:pPr>
              <w:spacing w:line="360" w:lineRule="auto"/>
              <w:ind w:firstLineChars="100" w:firstLine="240"/>
              <w:jc w:val="left"/>
              <w:rPr>
                <w:rFonts w:ascii="仿宋" w:eastAsia="仿宋" w:hAnsi="仿宋" w:cs="Times New Roman"/>
                <w:sz w:val="24"/>
                <w:szCs w:val="24"/>
              </w:rPr>
            </w:pPr>
            <w:r w:rsidRPr="00CD040C">
              <w:rPr>
                <w:rFonts w:ascii="仿宋" w:eastAsia="仿宋" w:hAnsi="仿宋" w:cs="Times New Roman" w:hint="eastAsia"/>
                <w:sz w:val="24"/>
                <w:szCs w:val="40"/>
              </w:rPr>
              <w:t>一般而言</w:t>
            </w:r>
            <w:r w:rsidR="00385E25">
              <w:rPr>
                <w:rFonts w:ascii="仿宋" w:eastAsia="仿宋" w:hAnsi="仿宋" w:cs="Times New Roman" w:hint="eastAsia"/>
                <w:sz w:val="24"/>
                <w:szCs w:val="40"/>
              </w:rPr>
              <w:t>：</w:t>
            </w:r>
            <w:r w:rsidR="00385E25">
              <w:rPr>
                <w:rFonts w:ascii="仿宋" w:eastAsia="仿宋" w:hAnsi="仿宋" w:cs="Times New Roman" w:hint="eastAsia"/>
                <w:sz w:val="24"/>
                <w:szCs w:val="24"/>
              </w:rPr>
              <w:t>反馈</w:t>
            </w:r>
            <w:r w:rsidR="005D3327">
              <w:rPr>
                <w:rFonts w:ascii="仿宋" w:eastAsia="仿宋" w:hAnsi="仿宋" w:cs="Times New Roman" w:hint="eastAsia"/>
                <w:sz w:val="24"/>
                <w:szCs w:val="24"/>
              </w:rPr>
              <w:t>处理</w:t>
            </w:r>
            <w:r w:rsidR="00385E25">
              <w:rPr>
                <w:rFonts w:ascii="仿宋" w:eastAsia="仿宋" w:hAnsi="仿宋" w:cs="Times New Roman" w:hint="eastAsia"/>
                <w:sz w:val="24"/>
                <w:szCs w:val="24"/>
              </w:rPr>
              <w:t>系统即检测敏感</w:t>
            </w:r>
            <w:proofErr w:type="gramStart"/>
            <w:r w:rsidR="00385E25">
              <w:rPr>
                <w:rFonts w:ascii="仿宋" w:eastAsia="仿宋" w:hAnsi="仿宋" w:cs="Times New Roman" w:hint="eastAsia"/>
                <w:sz w:val="24"/>
                <w:szCs w:val="24"/>
              </w:rPr>
              <w:t>词以后</w:t>
            </w:r>
            <w:proofErr w:type="gramEnd"/>
            <w:r w:rsidR="00385E25">
              <w:rPr>
                <w:rFonts w:ascii="仿宋" w:eastAsia="仿宋" w:hAnsi="仿宋" w:cs="Times New Roman" w:hint="eastAsia"/>
                <w:sz w:val="24"/>
                <w:szCs w:val="24"/>
              </w:rPr>
              <w:t>所进行的反馈调节，是由用户（产品使用者）个性化设置的，但为了方便用户使用，我们会提供几个可供调用的方法（例如A</w:t>
            </w:r>
            <w:r w:rsidR="00385E25">
              <w:rPr>
                <w:rFonts w:ascii="仿宋" w:eastAsia="仿宋" w:hAnsi="仿宋" w:cs="Times New Roman"/>
                <w:sz w:val="24"/>
                <w:szCs w:val="24"/>
              </w:rPr>
              <w:t>PI</w:t>
            </w:r>
            <w:r w:rsidR="00385E25">
              <w:rPr>
                <w:rFonts w:ascii="仿宋" w:eastAsia="仿宋" w:hAnsi="仿宋" w:cs="Times New Roman" w:hint="eastAsia"/>
                <w:sz w:val="24"/>
                <w:szCs w:val="24"/>
              </w:rPr>
              <w:t>服务或者在线检测网站）；语音</w:t>
            </w:r>
            <w:r w:rsidR="005D3327">
              <w:rPr>
                <w:rFonts w:ascii="仿宋" w:eastAsia="仿宋" w:hAnsi="仿宋" w:cs="Times New Roman" w:hint="eastAsia"/>
                <w:sz w:val="24"/>
                <w:szCs w:val="24"/>
              </w:rPr>
              <w:t>处理</w:t>
            </w:r>
            <w:r w:rsidR="00385E25">
              <w:rPr>
                <w:rFonts w:ascii="仿宋" w:eastAsia="仿宋" w:hAnsi="仿宋" w:cs="Times New Roman" w:hint="eastAsia"/>
                <w:sz w:val="24"/>
                <w:szCs w:val="24"/>
              </w:rPr>
              <w:t>系统是</w:t>
            </w:r>
            <w:r w:rsidR="005C1B28">
              <w:rPr>
                <w:rFonts w:ascii="仿宋" w:eastAsia="仿宋" w:hAnsi="仿宋" w:cs="Times New Roman" w:hint="eastAsia"/>
                <w:sz w:val="24"/>
                <w:szCs w:val="24"/>
              </w:rPr>
              <w:t>本项目的核心组成，由语音信号采集、语音信号预处理、语音信号特征参数提取、向量量化（VQ）和语音识别（SR）组成。</w:t>
            </w:r>
          </w:p>
          <w:p w:rsidR="00000000" w:rsidRDefault="005C1B28">
            <w:pPr>
              <w:spacing w:line="360" w:lineRule="auto"/>
              <w:ind w:firstLineChars="200" w:firstLine="480"/>
              <w:jc w:val="left"/>
              <w:rPr>
                <w:rFonts w:ascii="仿宋" w:eastAsia="仿宋" w:hAnsi="仿宋" w:cs="Times New Roman"/>
                <w:sz w:val="24"/>
                <w:szCs w:val="24"/>
              </w:rPr>
            </w:pPr>
            <w:r>
              <w:rPr>
                <w:rFonts w:ascii="仿宋" w:eastAsia="仿宋" w:hAnsi="仿宋" w:cs="Times New Roman" w:hint="eastAsia"/>
                <w:sz w:val="24"/>
                <w:szCs w:val="24"/>
              </w:rPr>
              <w:t>研究语音识别检测敏感词可以更好的整顿网络视频环境，提高全民素养，为视频平台提供良好的不文明行为打击方法，为网络游戏平台创造更健康更文明的游戏生态。</w:t>
            </w:r>
          </w:p>
        </w:tc>
      </w:tr>
    </w:tbl>
    <w:p w:rsidR="00356B2B" w:rsidRDefault="00877AEA">
      <w:pPr>
        <w:ind w:rightChars="-187" w:right="-393"/>
        <w:rPr>
          <w:rFonts w:ascii="Times New Roman" w:eastAsia="黑体" w:hAnsi="Times New Roman" w:cs="Times New Roman"/>
          <w:b/>
          <w:bCs/>
          <w:sz w:val="28"/>
          <w:szCs w:val="28"/>
          <w:lang w:val="zh-CN" w:bidi="zh-CN"/>
        </w:rPr>
      </w:pPr>
      <w:r>
        <w:rPr>
          <w:rFonts w:ascii="Times New Roman" w:eastAsia="黑体" w:hAnsi="Times New Roman" w:cs="Times New Roman"/>
          <w:b/>
          <w:bCs/>
          <w:sz w:val="28"/>
          <w:szCs w:val="28"/>
          <w:lang w:val="zh-CN" w:bidi="zh-CN"/>
        </w:rPr>
        <w:t>二</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项目背景</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目的及意义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356B2B">
        <w:trPr>
          <w:trHeight w:val="3854"/>
        </w:trPr>
        <w:tc>
          <w:tcPr>
            <w:tcW w:w="5000" w:type="pct"/>
          </w:tcPr>
          <w:p w:rsidR="00B774F1" w:rsidRPr="00D04A6F" w:rsidRDefault="0081077A" w:rsidP="00954537">
            <w:pPr>
              <w:spacing w:line="360" w:lineRule="auto"/>
              <w:ind w:firstLineChars="100" w:firstLine="241"/>
              <w:rPr>
                <w:rFonts w:ascii="仿宋" w:eastAsia="仿宋" w:hAnsi="仿宋"/>
                <w:b/>
                <w:bCs/>
                <w:sz w:val="24"/>
                <w:szCs w:val="24"/>
              </w:rPr>
            </w:pPr>
            <w:r w:rsidRPr="00D04A6F">
              <w:rPr>
                <w:rFonts w:ascii="仿宋" w:eastAsia="仿宋" w:hAnsi="仿宋"/>
                <w:b/>
                <w:bCs/>
                <w:sz w:val="24"/>
                <w:szCs w:val="24"/>
              </w:rPr>
              <w:t>1.项目背景</w:t>
            </w:r>
          </w:p>
          <w:p w:rsidR="00000000" w:rsidRDefault="009875B7" w:rsidP="001066E7">
            <w:pPr>
              <w:spacing w:line="360" w:lineRule="auto"/>
              <w:ind w:left="120" w:firstLineChars="200" w:firstLine="480"/>
              <w:rPr>
                <w:rFonts w:ascii="仿宋" w:eastAsia="仿宋" w:hAnsi="仿宋"/>
                <w:sz w:val="24"/>
                <w:szCs w:val="24"/>
              </w:rPr>
            </w:pPr>
            <w:r w:rsidRPr="00D04A6F">
              <w:rPr>
                <w:rFonts w:ascii="仿宋" w:eastAsia="仿宋" w:hAnsi="仿宋" w:hint="eastAsia"/>
                <w:sz w:val="24"/>
                <w:szCs w:val="24"/>
              </w:rPr>
              <w:t>语音识别是一门交叉学科。近二十年来，语音识别技术取得显著进步，开始从实验室走向市场。人们预计，未来</w:t>
            </w:r>
            <w:r w:rsidRPr="00D04A6F">
              <w:rPr>
                <w:rFonts w:ascii="仿宋" w:eastAsia="仿宋" w:hAnsi="仿宋"/>
                <w:sz w:val="24"/>
                <w:szCs w:val="24"/>
              </w:rPr>
              <w:t>10年内，语音识别技术将进入工业、家电、通信、汽车电子、医疗、家庭服务、消费电子产品等各个领域。语音识别听写机在一些领域的应用被美国新闻界评为1997年计算机发展十件大事之一</w:t>
            </w:r>
            <w:r w:rsidRPr="00D04A6F">
              <w:rPr>
                <w:rFonts w:ascii="仿宋" w:eastAsia="仿宋" w:hAnsi="仿宋" w:hint="eastAsia"/>
                <w:sz w:val="24"/>
                <w:szCs w:val="24"/>
              </w:rPr>
              <w:t>。</w:t>
            </w:r>
          </w:p>
          <w:p w:rsidR="00000000" w:rsidRDefault="007F2884">
            <w:pPr>
              <w:spacing w:line="360" w:lineRule="auto"/>
              <w:ind w:left="120" w:firstLineChars="200" w:firstLine="480"/>
              <w:rPr>
                <w:rFonts w:ascii="仿宋" w:eastAsia="仿宋" w:hAnsi="仿宋"/>
                <w:sz w:val="24"/>
                <w:szCs w:val="24"/>
              </w:rPr>
            </w:pPr>
            <w:r w:rsidRPr="00D04A6F">
              <w:rPr>
                <w:rFonts w:ascii="仿宋" w:eastAsia="仿宋" w:hAnsi="仿宋" w:hint="eastAsia"/>
                <w:sz w:val="24"/>
                <w:szCs w:val="24"/>
              </w:rPr>
              <w:t>而</w:t>
            </w:r>
            <w:r w:rsidR="009875B7" w:rsidRPr="00D04A6F">
              <w:rPr>
                <w:rFonts w:ascii="仿宋" w:eastAsia="仿宋" w:hAnsi="仿宋" w:hint="eastAsia"/>
                <w:sz w:val="24"/>
                <w:szCs w:val="24"/>
              </w:rPr>
              <w:t>随着2</w:t>
            </w:r>
            <w:r w:rsidR="009875B7" w:rsidRPr="00D04A6F">
              <w:rPr>
                <w:rFonts w:ascii="仿宋" w:eastAsia="仿宋" w:hAnsi="仿宋"/>
                <w:sz w:val="24"/>
                <w:szCs w:val="24"/>
              </w:rPr>
              <w:t>1</w:t>
            </w:r>
            <w:r w:rsidR="009875B7" w:rsidRPr="00D04A6F">
              <w:rPr>
                <w:rFonts w:ascii="仿宋" w:eastAsia="仿宋" w:hAnsi="仿宋" w:hint="eastAsia"/>
                <w:sz w:val="24"/>
                <w:szCs w:val="24"/>
              </w:rPr>
              <w:t>世纪科技的不断更新迭代，</w:t>
            </w:r>
            <w:r w:rsidRPr="00D04A6F">
              <w:rPr>
                <w:rFonts w:ascii="仿宋" w:eastAsia="仿宋" w:hAnsi="仿宋" w:hint="eastAsia"/>
                <w:sz w:val="24"/>
                <w:szCs w:val="24"/>
              </w:rPr>
              <w:t>也</w:t>
            </w:r>
            <w:r w:rsidR="009875B7" w:rsidRPr="00D04A6F">
              <w:rPr>
                <w:rFonts w:ascii="仿宋" w:eastAsia="仿宋" w:hAnsi="仿宋" w:hint="eastAsia"/>
                <w:sz w:val="24"/>
                <w:szCs w:val="24"/>
              </w:rPr>
              <w:t>新兴了许多短视频平台、即时通讯平台、线上游戏平台，越来越多人成为网民并体会着这些平台所带来的乐趣。然而，</w:t>
            </w:r>
            <w:r w:rsidRPr="00D04A6F">
              <w:rPr>
                <w:rFonts w:ascii="仿宋" w:eastAsia="仿宋" w:hAnsi="仿宋" w:hint="eastAsia"/>
                <w:sz w:val="24"/>
                <w:szCs w:val="24"/>
              </w:rPr>
              <w:t>网络暴力的发生频率也越来越高，许多人借助互联网这一载体，对受害</w:t>
            </w:r>
            <w:r w:rsidRPr="007F2884">
              <w:rPr>
                <w:rFonts w:ascii="仿宋" w:eastAsia="仿宋" w:hAnsi="仿宋" w:hint="eastAsia"/>
                <w:b/>
                <w:bCs/>
                <w:sz w:val="24"/>
                <w:szCs w:val="24"/>
              </w:rPr>
              <w:t>者</w:t>
            </w:r>
            <w:r w:rsidRPr="00D04A6F">
              <w:rPr>
                <w:rFonts w:ascii="仿宋" w:eastAsia="仿宋" w:hAnsi="仿宋" w:hint="eastAsia"/>
                <w:sz w:val="24"/>
                <w:szCs w:val="24"/>
              </w:rPr>
              <w:t>进行谩骂、抨击、侮辱、诽谤等。因此，如何建造一个更健康更文明的网络环境正成为网络平台以及地方政府急需解决的问题。</w:t>
            </w:r>
          </w:p>
          <w:p w:rsidR="009C1065" w:rsidRPr="00954537" w:rsidRDefault="00B774F1" w:rsidP="00954537">
            <w:pPr>
              <w:spacing w:line="360" w:lineRule="auto"/>
              <w:ind w:firstLineChars="100" w:firstLine="241"/>
              <w:rPr>
                <w:rFonts w:ascii="仿宋" w:eastAsia="仿宋" w:hAnsi="仿宋"/>
                <w:sz w:val="24"/>
                <w:szCs w:val="24"/>
              </w:rPr>
            </w:pPr>
            <w:r w:rsidRPr="00D04A6F">
              <w:rPr>
                <w:rFonts w:ascii="仿宋" w:eastAsia="仿宋" w:hAnsi="仿宋" w:hint="eastAsia"/>
                <w:b/>
                <w:bCs/>
                <w:sz w:val="24"/>
                <w:szCs w:val="24"/>
              </w:rPr>
              <w:t>2</w:t>
            </w:r>
            <w:r w:rsidRPr="00D04A6F">
              <w:rPr>
                <w:rFonts w:ascii="仿宋" w:eastAsia="仿宋" w:hAnsi="仿宋"/>
                <w:b/>
                <w:bCs/>
                <w:sz w:val="24"/>
                <w:szCs w:val="24"/>
              </w:rPr>
              <w:t>.</w:t>
            </w:r>
            <w:r w:rsidRPr="00D04A6F">
              <w:rPr>
                <w:rFonts w:ascii="仿宋" w:eastAsia="仿宋" w:hAnsi="仿宋" w:hint="eastAsia"/>
                <w:b/>
                <w:bCs/>
                <w:sz w:val="24"/>
                <w:szCs w:val="24"/>
              </w:rPr>
              <w:t>研究现状</w:t>
            </w:r>
          </w:p>
          <w:p w:rsidR="00D966D2" w:rsidRPr="009C1065" w:rsidRDefault="007F2884" w:rsidP="009C1065">
            <w:pPr>
              <w:spacing w:line="360" w:lineRule="auto"/>
              <w:ind w:left="120" w:firstLineChars="200" w:firstLine="480"/>
              <w:rPr>
                <w:rFonts w:ascii="仿宋" w:eastAsia="仿宋" w:hAnsi="仿宋"/>
                <w:b/>
                <w:bCs/>
                <w:sz w:val="24"/>
                <w:szCs w:val="24"/>
              </w:rPr>
            </w:pPr>
            <w:r w:rsidRPr="00D04A6F">
              <w:rPr>
                <w:rFonts w:ascii="仿宋" w:eastAsia="仿宋" w:hAnsi="仿宋" w:hint="eastAsia"/>
                <w:sz w:val="24"/>
                <w:szCs w:val="24"/>
              </w:rPr>
              <w:t>语音识别是对语音内容进行提取的一把金钥匙，它的研究可以追溯到半个世纪以前。在本世纪初，基于语音识别的一些产品已经开始问世。</w:t>
            </w:r>
          </w:p>
          <w:p w:rsidR="00D966D2" w:rsidRPr="00D04A6F" w:rsidRDefault="007F2884" w:rsidP="00D966D2">
            <w:pPr>
              <w:spacing w:line="360" w:lineRule="auto"/>
              <w:ind w:left="120" w:firstLineChars="200" w:firstLine="480"/>
              <w:rPr>
                <w:rFonts w:ascii="仿宋" w:eastAsia="仿宋" w:hAnsi="仿宋"/>
                <w:sz w:val="24"/>
                <w:szCs w:val="24"/>
              </w:rPr>
            </w:pPr>
            <w:r w:rsidRPr="00D04A6F">
              <w:rPr>
                <w:rFonts w:ascii="仿宋" w:eastAsia="仿宋" w:hAnsi="仿宋" w:hint="eastAsia"/>
                <w:sz w:val="24"/>
                <w:szCs w:val="24"/>
              </w:rPr>
              <w:t>我国语音识别研究工作起步于五十年代，但近年来发展很快。研究水平也从实验室逐步走向实用。从</w:t>
            </w:r>
            <w:r w:rsidRPr="00D04A6F">
              <w:rPr>
                <w:rFonts w:ascii="仿宋" w:eastAsia="仿宋" w:hAnsi="仿宋"/>
                <w:sz w:val="24"/>
                <w:szCs w:val="24"/>
              </w:rPr>
              <w:t>1987年开始执行国家863计划后，国家863智能计</w:t>
            </w:r>
            <w:r w:rsidRPr="00D04A6F">
              <w:rPr>
                <w:rFonts w:ascii="仿宋" w:eastAsia="仿宋" w:hAnsi="仿宋"/>
                <w:sz w:val="24"/>
                <w:szCs w:val="24"/>
              </w:rPr>
              <w:lastRenderedPageBreak/>
              <w:t>算机专家组为语音识别技术研究专门立项，每两年滚动一次。我国语音识别技术的研究水平已经基本上与国外同步，在汉语语音识别技术上还有自己的特点与优势，并达到国际先进水平。</w:t>
            </w:r>
          </w:p>
          <w:p w:rsidR="009C1065" w:rsidRDefault="00D966D2" w:rsidP="009C1065">
            <w:pPr>
              <w:spacing w:line="360" w:lineRule="auto"/>
              <w:ind w:left="120" w:firstLineChars="200" w:firstLine="480"/>
              <w:rPr>
                <w:rFonts w:ascii="仿宋" w:eastAsia="仿宋" w:hAnsi="仿宋" w:hint="eastAsia"/>
                <w:sz w:val="24"/>
                <w:szCs w:val="24"/>
              </w:rPr>
            </w:pPr>
            <w:r w:rsidRPr="00D04A6F">
              <w:rPr>
                <w:rFonts w:ascii="仿宋" w:eastAsia="仿宋" w:hAnsi="仿宋" w:hint="eastAsia"/>
                <w:sz w:val="24"/>
                <w:szCs w:val="24"/>
              </w:rPr>
              <w:t>然而语音识别发展现状面临窘境，就比如做声环境下的鲁棒语音识别一直是语音识别大规模应用的主要绊脚石;过去的大部分语音识别系统的设计主要是针对一些单一环境、单一场景下进行设计的，如何做多类别复杂场景下的通用的语音识别也是非常困难的；目前大部分语音识别的研究和应用，主要是基于一些大语种，比如说英语、汉语、阿拉伯语和法语等等，我们知道世界上一共有</w:t>
            </w:r>
            <w:r w:rsidRPr="00D04A6F">
              <w:rPr>
                <w:rFonts w:ascii="仿宋" w:eastAsia="仿宋" w:hAnsi="仿宋"/>
                <w:sz w:val="24"/>
                <w:szCs w:val="24"/>
              </w:rPr>
              <w:t>6900多种语言，如何快速的实现一套基于任何语言的语言识别系统是非常困难的，它也具有重大的战略意义</w:t>
            </w:r>
            <w:r w:rsidRPr="00D04A6F">
              <w:rPr>
                <w:rFonts w:ascii="仿宋" w:eastAsia="仿宋" w:hAnsi="仿宋" w:hint="eastAsia"/>
                <w:sz w:val="24"/>
                <w:szCs w:val="24"/>
              </w:rPr>
              <w:t>。</w:t>
            </w:r>
          </w:p>
          <w:p w:rsidR="001066E7" w:rsidRPr="001066E7" w:rsidRDefault="001066E7" w:rsidP="00D958BF">
            <w:pPr>
              <w:ind w:right="118" w:firstLineChars="200" w:firstLine="480"/>
              <w:textAlignment w:val="top"/>
              <w:rPr>
                <w:ins w:id="5" w:author="306181178@qq.com" w:date="2022-11-13T21:01:00Z"/>
                <w:rFonts w:ascii="仿宋" w:eastAsia="仿宋" w:hAnsi="仿宋" w:cs="Times New Roman"/>
                <w:sz w:val="24"/>
                <w:szCs w:val="29"/>
                <w:lang w:val="zh-CN" w:bidi="zh-CN"/>
              </w:rPr>
            </w:pPr>
            <w:r w:rsidRPr="00F146ED">
              <w:rPr>
                <w:rFonts w:ascii="仿宋" w:eastAsia="仿宋" w:hAnsi="仿宋" w:cs="Times New Roman" w:hint="eastAsia"/>
                <w:sz w:val="24"/>
                <w:szCs w:val="29"/>
                <w:lang w:val="zh-CN" w:bidi="zh-CN"/>
              </w:rPr>
              <w:t>计算滤波器组</w:t>
            </w:r>
            <w:r>
              <w:rPr>
                <w:rFonts w:ascii="仿宋" w:eastAsia="仿宋" w:hAnsi="仿宋" w:cs="Times New Roman" w:hint="eastAsia"/>
                <w:sz w:val="24"/>
                <w:szCs w:val="29"/>
                <w:lang w:val="zh-CN" w:bidi="zh-CN"/>
              </w:rPr>
              <w:t>（MFSC</w:t>
            </w:r>
            <w:r>
              <w:rPr>
                <w:rFonts w:ascii="仿宋" w:eastAsia="仿宋" w:hAnsi="仿宋" w:cs="Times New Roman"/>
                <w:sz w:val="24"/>
                <w:szCs w:val="29"/>
                <w:lang w:val="zh-CN" w:bidi="zh-CN"/>
              </w:rPr>
              <w:t>）</w:t>
            </w:r>
            <w:r w:rsidRPr="00F146ED">
              <w:rPr>
                <w:rFonts w:ascii="仿宋" w:eastAsia="仿宋" w:hAnsi="仿宋" w:cs="Times New Roman" w:hint="eastAsia"/>
                <w:sz w:val="24"/>
                <w:szCs w:val="29"/>
                <w:lang w:val="zh-CN" w:bidi="zh-CN"/>
              </w:rPr>
              <w:t>所需的所有步骤都是由语音信号的性质和人类对此类信号的感知所驱动的。</w:t>
            </w:r>
            <w:r w:rsidRPr="00F146ED">
              <w:rPr>
                <w:rFonts w:ascii="仿宋" w:eastAsia="仿宋" w:hAnsi="仿宋" w:cs="Times New Roman"/>
                <w:sz w:val="24"/>
                <w:szCs w:val="29"/>
                <w:lang w:val="zh-CN" w:bidi="zh-CN"/>
              </w:rPr>
              <w:t>相反</w:t>
            </w:r>
            <w:r>
              <w:rPr>
                <w:rFonts w:ascii="仿宋" w:eastAsia="仿宋" w:hAnsi="仿宋" w:cs="Times New Roman" w:hint="eastAsia"/>
                <w:sz w:val="24"/>
                <w:szCs w:val="29"/>
                <w:lang w:val="zh-CN" w:bidi="zh-CN"/>
              </w:rPr>
              <w:t>，</w:t>
            </w:r>
            <w:r w:rsidRPr="00F146ED">
              <w:rPr>
                <w:rFonts w:ascii="仿宋" w:eastAsia="仿宋" w:hAnsi="仿宋" w:cs="Times New Roman"/>
                <w:sz w:val="24"/>
                <w:szCs w:val="29"/>
                <w:lang w:val="zh-CN" w:bidi="zh-CN"/>
              </w:rPr>
              <w:t>计算MFCC 所需的额外步骤是由某些机器学习算法的限制引起的。</w:t>
            </w:r>
            <w:r>
              <w:rPr>
                <w:rFonts w:ascii="仿宋" w:eastAsia="仿宋" w:hAnsi="仿宋" w:cs="Times New Roman" w:hint="eastAsia"/>
                <w:sz w:val="24"/>
                <w:szCs w:val="29"/>
                <w:lang w:val="zh-CN" w:bidi="zh-CN"/>
              </w:rPr>
              <w:t>M</w:t>
            </w:r>
            <w:r>
              <w:rPr>
                <w:rFonts w:ascii="仿宋" w:eastAsia="仿宋" w:hAnsi="仿宋" w:cs="Times New Roman"/>
                <w:sz w:val="24"/>
                <w:szCs w:val="29"/>
                <w:lang w:val="zh-CN" w:bidi="zh-CN"/>
              </w:rPr>
              <w:t>FSC</w:t>
            </w:r>
            <w:r w:rsidRPr="00F146ED">
              <w:rPr>
                <w:rFonts w:ascii="仿宋" w:eastAsia="仿宋" w:hAnsi="仿宋" w:cs="Times New Roman"/>
                <w:sz w:val="24"/>
                <w:szCs w:val="29"/>
                <w:lang w:val="zh-CN" w:bidi="zh-CN"/>
              </w:rPr>
              <w:t>就是相当于MFCC去掉最后一步的离散余弦变换，跟MFCC特征相比，Fbank特征保留了更多的原始语音数据。</w:t>
            </w:r>
            <w:r w:rsidR="00D958BF" w:rsidRPr="00F44F9A">
              <w:rPr>
                <w:rFonts w:ascii="仿宋" w:eastAsia="仿宋" w:hAnsi="仿宋" w:cs="Times New Roman"/>
                <w:sz w:val="24"/>
                <w:szCs w:val="29"/>
                <w:lang w:val="zh-CN" w:bidi="zh-CN"/>
              </w:rPr>
              <w:t>它丢弃了语音信号中的一些高度非线性的信息。</w:t>
            </w:r>
            <w:r w:rsidR="00D958BF">
              <w:rPr>
                <w:rFonts w:ascii="仿宋" w:eastAsia="仿宋" w:hAnsi="仿宋" w:cs="Times New Roman" w:hint="eastAsia"/>
                <w:sz w:val="24"/>
                <w:szCs w:val="29"/>
                <w:lang w:val="zh-CN" w:bidi="zh-CN"/>
              </w:rPr>
              <w:t>且</w:t>
            </w:r>
            <w:r w:rsidR="00D958BF" w:rsidRPr="00F44F9A">
              <w:rPr>
                <w:rFonts w:ascii="仿宋" w:eastAsia="仿宋" w:hAnsi="仿宋" w:cs="Times New Roman"/>
                <w:sz w:val="24"/>
                <w:szCs w:val="29"/>
                <w:lang w:val="zh-CN" w:bidi="zh-CN"/>
              </w:rPr>
              <w:t>鉴于</w:t>
            </w:r>
            <w:r w:rsidR="00D958BF">
              <w:rPr>
                <w:rFonts w:ascii="仿宋" w:eastAsia="仿宋" w:hAnsi="仿宋" w:cs="Times New Roman" w:hint="eastAsia"/>
                <w:sz w:val="24"/>
                <w:szCs w:val="29"/>
                <w:lang w:val="zh-CN" w:bidi="zh-CN"/>
              </w:rPr>
              <w:t>MFCC采用的</w:t>
            </w:r>
            <w:r w:rsidR="00D958BF" w:rsidRPr="00F44F9A">
              <w:rPr>
                <w:rFonts w:ascii="仿宋" w:eastAsia="仿宋" w:hAnsi="仿宋" w:cs="Times New Roman"/>
                <w:sz w:val="24"/>
                <w:szCs w:val="29"/>
                <w:lang w:val="zh-CN" w:bidi="zh-CN"/>
              </w:rPr>
              <w:t>傅里叶变换本身也是一种线性运算</w:t>
            </w:r>
            <w:r w:rsidR="00D958BF">
              <w:rPr>
                <w:rFonts w:ascii="仿宋" w:eastAsia="仿宋" w:hAnsi="仿宋" w:cs="Times New Roman" w:hint="eastAsia"/>
                <w:sz w:val="24"/>
                <w:szCs w:val="29"/>
                <w:lang w:val="zh-CN" w:bidi="zh-CN"/>
              </w:rPr>
              <w:t>,</w:t>
            </w:r>
            <w:r w:rsidR="00D958BF" w:rsidRPr="00F44F9A">
              <w:rPr>
                <w:rFonts w:ascii="仿宋" w:eastAsia="仿宋" w:hAnsi="仿宋" w:cs="Times New Roman"/>
                <w:sz w:val="24"/>
                <w:szCs w:val="29"/>
                <w:lang w:val="zh-CN" w:bidi="zh-CN"/>
              </w:rPr>
              <w:t>因此忽略它并尝试直接从时域中的信号中学习可能是有益的。傅里叶变换运算是一个难以学习的操作，并且可能会增加实现相同性能所需的数据量和模型复杂性。此外，在</w:t>
            </w:r>
            <w:r w:rsidR="00D958BF" w:rsidRPr="00F44F9A">
              <w:rPr>
                <w:rFonts w:ascii="仿宋" w:eastAsia="仿宋" w:hAnsi="仿宋" w:cs="Times New Roman" w:hint="eastAsia"/>
                <w:sz w:val="24"/>
                <w:szCs w:val="29"/>
                <w:lang w:val="zh-CN" w:bidi="zh-CN"/>
              </w:rPr>
              <w:t>进行短时傅里叶变换（</w:t>
            </w:r>
            <w:r w:rsidR="00D958BF" w:rsidRPr="00F44F9A">
              <w:rPr>
                <w:rFonts w:ascii="仿宋" w:eastAsia="仿宋" w:hAnsi="仿宋" w:cs="Times New Roman"/>
                <w:sz w:val="24"/>
                <w:szCs w:val="29"/>
                <w:lang w:val="zh-CN" w:bidi="zh-CN"/>
              </w:rPr>
              <w:t>STFT）时，我们假设信号在短时间内是静止的，因此傅里叶变换的线性度不会构成关键问题。</w:t>
            </w:r>
            <w:r w:rsidR="00D958BF">
              <w:rPr>
                <w:rFonts w:ascii="仿宋" w:eastAsia="仿宋" w:hAnsi="仿宋" w:cs="Times New Roman" w:hint="eastAsia"/>
                <w:sz w:val="24"/>
                <w:szCs w:val="29"/>
                <w:lang w:val="zh-CN" w:bidi="zh-CN"/>
              </w:rPr>
              <w:t>这也是</w:t>
            </w:r>
            <w:r w:rsidR="00D958BF">
              <w:rPr>
                <w:rFonts w:ascii="仿宋" w:eastAsia="仿宋" w:hAnsi="仿宋" w:cs="Times New Roman" w:hint="eastAsia"/>
                <w:sz w:val="24"/>
                <w:szCs w:val="29"/>
                <w:lang w:val="zh-CN" w:bidi="zh-CN"/>
              </w:rPr>
              <w:t>选择</w:t>
            </w:r>
            <w:r w:rsidR="00D958BF">
              <w:rPr>
                <w:rFonts w:ascii="仿宋" w:eastAsia="仿宋" w:hAnsi="仿宋" w:cs="Times New Roman" w:hint="eastAsia"/>
                <w:sz w:val="24"/>
                <w:szCs w:val="29"/>
                <w:lang w:val="zh-CN" w:bidi="zh-CN"/>
              </w:rPr>
              <w:t>M</w:t>
            </w:r>
            <w:r w:rsidR="00D958BF">
              <w:rPr>
                <w:rFonts w:ascii="仿宋" w:eastAsia="仿宋" w:hAnsi="仿宋" w:cs="Times New Roman"/>
                <w:sz w:val="24"/>
                <w:szCs w:val="29"/>
                <w:lang w:val="zh-CN" w:bidi="zh-CN"/>
              </w:rPr>
              <w:t>FSC</w:t>
            </w:r>
            <w:r w:rsidR="00D958BF">
              <w:rPr>
                <w:rFonts w:ascii="仿宋" w:eastAsia="仿宋" w:hAnsi="仿宋" w:cs="Times New Roman" w:hint="eastAsia"/>
                <w:sz w:val="24"/>
                <w:szCs w:val="29"/>
                <w:lang w:val="zh-CN" w:bidi="zh-CN"/>
              </w:rPr>
              <w:t>的原因。</w:t>
            </w:r>
          </w:p>
          <w:p w:rsidR="00D04A6F" w:rsidRPr="00D04A6F" w:rsidRDefault="00D966D2" w:rsidP="001066E7">
            <w:pPr>
              <w:spacing w:line="360" w:lineRule="auto"/>
              <w:ind w:left="120" w:firstLineChars="200" w:firstLine="480"/>
              <w:rPr>
                <w:rFonts w:ascii="仿宋" w:eastAsia="仿宋" w:hAnsi="仿宋"/>
                <w:sz w:val="24"/>
                <w:szCs w:val="24"/>
              </w:rPr>
            </w:pPr>
            <w:r w:rsidRPr="00D04A6F">
              <w:rPr>
                <w:rFonts w:ascii="仿宋" w:eastAsia="仿宋" w:hAnsi="仿宋" w:hint="eastAsia"/>
                <w:sz w:val="24"/>
                <w:szCs w:val="24"/>
              </w:rPr>
              <w:t>该项目的敏感词识别也受此三类问题影响</w:t>
            </w:r>
            <w:r w:rsidR="00AE4179" w:rsidRPr="00D04A6F">
              <w:rPr>
                <w:rFonts w:ascii="仿宋" w:eastAsia="仿宋" w:hAnsi="仿宋" w:hint="eastAsia"/>
                <w:sz w:val="24"/>
                <w:szCs w:val="24"/>
              </w:rPr>
              <w:t>，因此如何更好的解决这三类问题也成为语音识别系统任务里的重中之重。</w:t>
            </w:r>
          </w:p>
          <w:p w:rsidR="00954537" w:rsidRDefault="0081077A" w:rsidP="00954537">
            <w:pPr>
              <w:spacing w:line="360" w:lineRule="auto"/>
              <w:ind w:firstLineChars="100" w:firstLine="241"/>
              <w:rPr>
                <w:rFonts w:ascii="仿宋" w:eastAsia="仿宋" w:hAnsi="仿宋"/>
                <w:b/>
                <w:bCs/>
                <w:sz w:val="24"/>
                <w:szCs w:val="24"/>
              </w:rPr>
            </w:pPr>
            <w:r w:rsidRPr="00D04A6F">
              <w:rPr>
                <w:rFonts w:ascii="仿宋" w:eastAsia="仿宋" w:hAnsi="仿宋"/>
                <w:b/>
                <w:bCs/>
                <w:sz w:val="24"/>
                <w:szCs w:val="24"/>
              </w:rPr>
              <w:t>3.意义及实施必要性</w:t>
            </w:r>
          </w:p>
          <w:p w:rsidR="00000000" w:rsidRDefault="00954537" w:rsidP="00F92A9A">
            <w:pPr>
              <w:spacing w:line="360" w:lineRule="auto"/>
              <w:ind w:firstLineChars="200" w:firstLine="480"/>
              <w:rPr>
                <w:rFonts w:ascii="仿宋" w:eastAsia="仿宋" w:hAnsi="仿宋"/>
                <w:sz w:val="24"/>
                <w:szCs w:val="24"/>
              </w:rPr>
            </w:pPr>
            <w:r w:rsidRPr="00954537">
              <w:rPr>
                <w:rFonts w:ascii="仿宋" w:eastAsia="仿宋" w:hAnsi="仿宋" w:hint="eastAsia"/>
                <w:sz w:val="24"/>
                <w:szCs w:val="24"/>
              </w:rPr>
              <w:t>科学技术是推动社会发展的重要力量，但它在给人类带来福祉的同时，也给社会带来大量潜在的风险。</w:t>
            </w:r>
            <w:r w:rsidR="007E79F0">
              <w:rPr>
                <w:rFonts w:ascii="仿宋" w:eastAsia="仿宋" w:hAnsi="仿宋" w:hint="eastAsia"/>
                <w:sz w:val="24"/>
                <w:szCs w:val="24"/>
              </w:rPr>
              <w:t>其中之一便是</w:t>
            </w:r>
            <w:r w:rsidR="00EE5E3D">
              <w:rPr>
                <w:rFonts w:ascii="仿宋" w:eastAsia="仿宋" w:hAnsi="仿宋" w:hint="eastAsia"/>
                <w:sz w:val="24"/>
                <w:szCs w:val="24"/>
              </w:rPr>
              <w:t>推动互联网发展所带来的网络暴力现象</w:t>
            </w:r>
            <w:r w:rsidR="007E79F0">
              <w:rPr>
                <w:rFonts w:ascii="仿宋" w:eastAsia="仿宋" w:hAnsi="仿宋" w:hint="eastAsia"/>
                <w:sz w:val="24"/>
                <w:szCs w:val="24"/>
              </w:rPr>
              <w:t>；然而</w:t>
            </w:r>
            <w:r w:rsidR="007E79F0" w:rsidRPr="00954537">
              <w:rPr>
                <w:rFonts w:ascii="仿宋" w:eastAsia="仿宋" w:hAnsi="仿宋" w:hint="eastAsia"/>
                <w:sz w:val="24"/>
                <w:szCs w:val="24"/>
              </w:rPr>
              <w:t>在风险社会中，科学既是定义风险的媒介，也是解决风险的资源</w:t>
            </w:r>
            <w:r w:rsidR="007E79F0">
              <w:rPr>
                <w:rFonts w:ascii="仿宋" w:eastAsia="仿宋" w:hAnsi="仿宋" w:hint="eastAsia"/>
                <w:sz w:val="24"/>
                <w:szCs w:val="24"/>
              </w:rPr>
              <w:t>，因此借助语音识别敏感词可以规整更多非文字的网络暴力现象，更好的建造和谐文明健康的网络环境。</w:t>
            </w:r>
          </w:p>
        </w:tc>
      </w:tr>
    </w:tbl>
    <w:p w:rsidR="00356B2B" w:rsidRDefault="00877AEA">
      <w:pPr>
        <w:ind w:left="100" w:rightChars="-187" w:right="-393"/>
        <w:rPr>
          <w:rFonts w:ascii="Times New Roman" w:eastAsia="黑体" w:hAnsi="Times New Roman" w:cs="Times New Roman"/>
          <w:b/>
          <w:bCs/>
          <w:sz w:val="28"/>
          <w:szCs w:val="28"/>
          <w:lang w:val="zh-CN" w:bidi="zh-CN"/>
        </w:rPr>
      </w:pPr>
      <w:r>
        <w:rPr>
          <w:rFonts w:ascii="Times New Roman" w:eastAsia="黑体" w:hAnsi="Times New Roman" w:cs="Times New Roman"/>
          <w:b/>
          <w:bCs/>
          <w:sz w:val="28"/>
          <w:szCs w:val="28"/>
          <w:lang w:val="zh-CN" w:bidi="zh-CN"/>
        </w:rPr>
        <w:lastRenderedPageBreak/>
        <w:t>三</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项目研究方案</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356B2B">
        <w:trPr>
          <w:trHeight w:val="8199"/>
        </w:trPr>
        <w:tc>
          <w:tcPr>
            <w:tcW w:w="5000" w:type="pct"/>
          </w:tcPr>
          <w:p w:rsidR="00000000" w:rsidRDefault="00D04A6F">
            <w:pPr>
              <w:spacing w:line="360" w:lineRule="auto"/>
              <w:ind w:firstLineChars="200" w:firstLine="482"/>
              <w:jc w:val="left"/>
              <w:rPr>
                <w:rFonts w:ascii="仿宋" w:eastAsia="仿宋" w:hAnsi="仿宋" w:cs="Times New Roman"/>
                <w:b/>
                <w:bCs/>
                <w:sz w:val="24"/>
                <w:szCs w:val="32"/>
              </w:rPr>
            </w:pPr>
            <w:r>
              <w:rPr>
                <w:rFonts w:ascii="仿宋" w:eastAsia="仿宋" w:hAnsi="仿宋" w:cs="Times New Roman" w:hint="eastAsia"/>
                <w:b/>
                <w:bCs/>
                <w:sz w:val="24"/>
                <w:szCs w:val="32"/>
              </w:rPr>
              <w:lastRenderedPageBreak/>
              <w:t>1</w:t>
            </w:r>
            <w:r>
              <w:rPr>
                <w:rFonts w:ascii="仿宋" w:eastAsia="仿宋" w:hAnsi="仿宋" w:cs="Times New Roman"/>
                <w:b/>
                <w:bCs/>
                <w:sz w:val="24"/>
                <w:szCs w:val="32"/>
              </w:rPr>
              <w:t>.</w:t>
            </w:r>
            <w:r>
              <w:rPr>
                <w:rFonts w:ascii="仿宋" w:eastAsia="仿宋" w:hAnsi="仿宋" w:cs="Times New Roman" w:hint="eastAsia"/>
                <w:b/>
                <w:bCs/>
                <w:sz w:val="24"/>
                <w:szCs w:val="32"/>
              </w:rPr>
              <w:t>主要内容</w:t>
            </w:r>
            <w:r w:rsidR="009C1065">
              <w:rPr>
                <w:rFonts w:ascii="仿宋" w:eastAsia="仿宋" w:hAnsi="仿宋" w:cs="Times New Roman" w:hint="eastAsia"/>
                <w:b/>
                <w:bCs/>
                <w:sz w:val="24"/>
                <w:szCs w:val="32"/>
              </w:rPr>
              <w:t>：</w:t>
            </w:r>
          </w:p>
          <w:p w:rsidR="00244E8C" w:rsidRDefault="00EA1518" w:rsidP="00EA1518">
            <w:pPr>
              <w:spacing w:line="360" w:lineRule="auto"/>
              <w:ind w:firstLineChars="200" w:firstLine="480"/>
              <w:jc w:val="left"/>
              <w:rPr>
                <w:rFonts w:ascii="仿宋" w:eastAsia="仿宋" w:hAnsi="仿宋" w:cs="Times New Roman"/>
                <w:sz w:val="24"/>
                <w:szCs w:val="32"/>
              </w:rPr>
            </w:pPr>
            <w:r w:rsidRPr="00AF569A">
              <w:rPr>
                <w:rFonts w:ascii="仿宋" w:eastAsia="仿宋" w:hAnsi="仿宋" w:cs="Times New Roman" w:hint="eastAsia"/>
                <w:sz w:val="24"/>
                <w:szCs w:val="32"/>
              </w:rPr>
              <w:t>语音识别（Speech Recognition）是本项目的核心组成部分，</w:t>
            </w:r>
            <w:r w:rsidR="009875B7">
              <w:rPr>
                <w:rFonts w:ascii="仿宋" w:eastAsia="仿宋" w:hAnsi="仿宋" w:cs="Times New Roman" w:hint="eastAsia"/>
                <w:sz w:val="24"/>
                <w:szCs w:val="32"/>
              </w:rPr>
              <w:t>其</w:t>
            </w:r>
            <w:r w:rsidR="009875B7" w:rsidRPr="009875B7">
              <w:rPr>
                <w:rFonts w:ascii="仿宋" w:eastAsia="仿宋" w:hAnsi="仿宋" w:cs="Times New Roman" w:hint="eastAsia"/>
                <w:sz w:val="24"/>
                <w:szCs w:val="32"/>
              </w:rPr>
              <w:t>过程包括从一段连续声波中采样，将每个采样值量化，得到声波的压缩数字化表示。采样值位于重叠的帧中，对于每一帧，抽取出一个描述频谱内容的特征向量。然后，根据语音信号的特征识别语音所代表的单词，语音识别过程主要分为五步</w:t>
            </w:r>
            <w:r w:rsidRPr="00AF569A">
              <w:rPr>
                <w:rFonts w:ascii="仿宋" w:eastAsia="仿宋" w:hAnsi="仿宋" w:cs="Times New Roman" w:hint="eastAsia"/>
                <w:sz w:val="24"/>
                <w:szCs w:val="32"/>
              </w:rPr>
              <w:t>：语音信号采集、语音信号预处理、语音信号特征参数提取、向量量化（声学模型、字典、语言模型结合）、语音识别。</w:t>
            </w:r>
          </w:p>
          <w:p w:rsidR="00EA1518" w:rsidRDefault="00EA1518" w:rsidP="00244E8C">
            <w:pPr>
              <w:spacing w:line="360" w:lineRule="auto"/>
              <w:ind w:firstLineChars="200" w:firstLine="480"/>
              <w:jc w:val="left"/>
              <w:rPr>
                <w:rFonts w:ascii="仿宋" w:eastAsia="仿宋" w:hAnsi="仿宋" w:cs="Times New Roman"/>
                <w:sz w:val="24"/>
                <w:szCs w:val="32"/>
              </w:rPr>
            </w:pPr>
            <w:r w:rsidRPr="00AF569A">
              <w:rPr>
                <w:rFonts w:ascii="仿宋" w:eastAsia="仿宋" w:hAnsi="仿宋" w:cs="Times New Roman" w:hint="eastAsia"/>
                <w:sz w:val="24"/>
                <w:szCs w:val="32"/>
              </w:rPr>
              <w:t>采集与预处理：对于一段音频，为降低对后续步骤造成的干扰，首先进行静音切除处理（VAD），其次紧接着是声音分帧；特征提取与向量量化：这里选择</w:t>
            </w:r>
            <w:r w:rsidR="00F44F9A">
              <w:rPr>
                <w:rFonts w:ascii="仿宋" w:eastAsia="仿宋" w:hAnsi="仿宋" w:cs="Times New Roman" w:hint="eastAsia"/>
                <w:sz w:val="24"/>
                <w:szCs w:val="32"/>
              </w:rPr>
              <w:t>滤波器组（MFSC）</w:t>
            </w:r>
            <w:r w:rsidRPr="00AF569A">
              <w:rPr>
                <w:rFonts w:ascii="仿宋" w:eastAsia="仿宋" w:hAnsi="仿宋" w:cs="Times New Roman" w:hint="eastAsia"/>
                <w:sz w:val="24"/>
                <w:szCs w:val="32"/>
              </w:rPr>
              <w:t>算法将每一帧波形变成一个包含声音信息的多维向量</w:t>
            </w:r>
            <w:r w:rsidR="00244E8C">
              <w:rPr>
                <w:rFonts w:ascii="仿宋" w:eastAsia="仿宋" w:hAnsi="仿宋" w:cs="Times New Roman" w:hint="eastAsia"/>
                <w:sz w:val="24"/>
                <w:szCs w:val="32"/>
              </w:rPr>
              <w:t>；</w:t>
            </w:r>
            <w:r w:rsidRPr="00AF569A">
              <w:rPr>
                <w:rFonts w:ascii="仿宋" w:eastAsia="仿宋" w:hAnsi="仿宋" w:cs="Times New Roman" w:hint="eastAsia"/>
                <w:sz w:val="24"/>
                <w:szCs w:val="32"/>
              </w:rPr>
              <w:t>语音识别：这是解码的过程，通过声学模型，字典，语言模型对提取特征后的音频数据进行文字输出。</w:t>
            </w:r>
          </w:p>
          <w:p w:rsidR="009C1065" w:rsidRDefault="00244E8C" w:rsidP="009C1065">
            <w:pPr>
              <w:spacing w:line="360" w:lineRule="auto"/>
              <w:ind w:firstLineChars="200" w:firstLine="480"/>
              <w:jc w:val="left"/>
              <w:rPr>
                <w:rFonts w:ascii="仿宋" w:eastAsia="仿宋" w:hAnsi="仿宋" w:cs="Times New Roman"/>
                <w:sz w:val="24"/>
                <w:szCs w:val="32"/>
              </w:rPr>
            </w:pPr>
            <w:r>
              <w:rPr>
                <w:rFonts w:ascii="仿宋" w:eastAsia="仿宋" w:hAnsi="仿宋" w:cs="Times New Roman" w:hint="eastAsia"/>
                <w:sz w:val="24"/>
                <w:szCs w:val="32"/>
              </w:rPr>
              <w:t>其中，</w:t>
            </w:r>
            <w:r w:rsidRPr="00AF569A">
              <w:rPr>
                <w:rFonts w:ascii="仿宋" w:eastAsia="仿宋" w:hAnsi="仿宋" w:cs="Times New Roman" w:hint="eastAsia"/>
                <w:sz w:val="24"/>
                <w:szCs w:val="32"/>
              </w:rPr>
              <w:t>声学模型（AM）通过对语音数据训练提高精度，输入特征向量，输出音素信息，字典则记录了字或词与音素的对应，语言模型（LM）</w:t>
            </w:r>
            <w:r>
              <w:rPr>
                <w:rFonts w:ascii="仿宋" w:eastAsia="仿宋" w:hAnsi="仿宋" w:cs="Times New Roman" w:hint="eastAsia"/>
                <w:sz w:val="24"/>
                <w:szCs w:val="32"/>
              </w:rPr>
              <w:t>则</w:t>
            </w:r>
            <w:r w:rsidRPr="00AF569A">
              <w:rPr>
                <w:rFonts w:ascii="仿宋" w:eastAsia="仿宋" w:hAnsi="仿宋" w:cs="Times New Roman" w:hint="eastAsia"/>
                <w:sz w:val="24"/>
                <w:szCs w:val="32"/>
              </w:rPr>
              <w:t>通过对大量文本信息训练得到单个字或</w:t>
            </w:r>
            <w:proofErr w:type="gramStart"/>
            <w:r w:rsidRPr="00AF569A">
              <w:rPr>
                <w:rFonts w:ascii="仿宋" w:eastAsia="仿宋" w:hAnsi="仿宋" w:cs="Times New Roman" w:hint="eastAsia"/>
                <w:sz w:val="24"/>
                <w:szCs w:val="32"/>
              </w:rPr>
              <w:t>词相互</w:t>
            </w:r>
            <w:proofErr w:type="gramEnd"/>
            <w:r w:rsidRPr="00AF569A">
              <w:rPr>
                <w:rFonts w:ascii="仿宋" w:eastAsia="仿宋" w:hAnsi="仿宋" w:cs="Times New Roman" w:hint="eastAsia"/>
                <w:sz w:val="24"/>
                <w:szCs w:val="32"/>
              </w:rPr>
              <w:t>关联的概率</w:t>
            </w:r>
            <w:r>
              <w:rPr>
                <w:rFonts w:ascii="仿宋" w:eastAsia="仿宋" w:hAnsi="仿宋" w:cs="Times New Roman" w:hint="eastAsia"/>
                <w:sz w:val="24"/>
                <w:szCs w:val="32"/>
              </w:rPr>
              <w:t>。</w:t>
            </w:r>
          </w:p>
          <w:p w:rsidR="00000000" w:rsidRDefault="009C1065">
            <w:pPr>
              <w:spacing w:line="360" w:lineRule="auto"/>
              <w:ind w:firstLineChars="200" w:firstLine="482"/>
              <w:jc w:val="left"/>
              <w:rPr>
                <w:rFonts w:ascii="仿宋" w:eastAsia="仿宋" w:hAnsi="仿宋" w:cs="Times New Roman"/>
                <w:b/>
                <w:bCs/>
                <w:sz w:val="24"/>
                <w:szCs w:val="40"/>
              </w:rPr>
            </w:pPr>
            <w:r>
              <w:rPr>
                <w:rFonts w:ascii="仿宋" w:eastAsia="仿宋" w:hAnsi="仿宋" w:cs="Times New Roman" w:hint="eastAsia"/>
                <w:b/>
                <w:bCs/>
                <w:sz w:val="24"/>
                <w:szCs w:val="40"/>
              </w:rPr>
              <w:t>2</w:t>
            </w:r>
            <w:r>
              <w:rPr>
                <w:rFonts w:ascii="仿宋" w:eastAsia="仿宋" w:hAnsi="仿宋" w:cs="Times New Roman"/>
                <w:b/>
                <w:bCs/>
                <w:sz w:val="24"/>
                <w:szCs w:val="40"/>
              </w:rPr>
              <w:t>.</w:t>
            </w:r>
            <w:r>
              <w:rPr>
                <w:rFonts w:ascii="仿宋" w:eastAsia="仿宋" w:hAnsi="仿宋" w:cs="Times New Roman" w:hint="eastAsia"/>
                <w:b/>
                <w:bCs/>
                <w:sz w:val="24"/>
                <w:szCs w:val="40"/>
              </w:rPr>
              <w:t>计划目标：</w:t>
            </w:r>
          </w:p>
          <w:p w:rsidR="009C1065" w:rsidRPr="009C1065" w:rsidRDefault="009C1065" w:rsidP="009875B7">
            <w:pPr>
              <w:spacing w:line="360" w:lineRule="auto"/>
              <w:ind w:firstLineChars="200" w:firstLine="480"/>
              <w:jc w:val="left"/>
              <w:rPr>
                <w:rFonts w:ascii="仿宋" w:eastAsia="仿宋" w:hAnsi="仿宋" w:cs="Times New Roman"/>
                <w:sz w:val="24"/>
                <w:szCs w:val="40"/>
              </w:rPr>
            </w:pPr>
            <w:r>
              <w:rPr>
                <w:rFonts w:ascii="仿宋" w:eastAsia="仿宋" w:hAnsi="仿宋" w:cs="Times New Roman" w:hint="eastAsia"/>
                <w:sz w:val="24"/>
                <w:szCs w:val="40"/>
              </w:rPr>
              <w:t>该项目的用户是网络平台（短视频、线上多人游戏等），防网络暴力于未然，最终目标是搭建一个可以支持用户自定义反馈系统的</w:t>
            </w:r>
            <w:r w:rsidR="00D958BF">
              <w:rPr>
                <w:rFonts w:ascii="仿宋" w:eastAsia="仿宋" w:hAnsi="仿宋" w:cs="Times New Roman" w:hint="eastAsia"/>
                <w:sz w:val="24"/>
                <w:szCs w:val="40"/>
              </w:rPr>
              <w:t>API</w:t>
            </w:r>
            <w:r>
              <w:rPr>
                <w:rFonts w:ascii="仿宋" w:eastAsia="仿宋" w:hAnsi="仿宋" w:cs="Times New Roman" w:hint="eastAsia"/>
                <w:sz w:val="24"/>
                <w:szCs w:val="40"/>
              </w:rPr>
              <w:t>以及程序，达到检测网络敏感词并给出解决方案的地步。</w:t>
            </w:r>
          </w:p>
          <w:p w:rsidR="00000000" w:rsidRDefault="009C1065">
            <w:pPr>
              <w:spacing w:line="360" w:lineRule="auto"/>
              <w:ind w:firstLineChars="200" w:firstLine="482"/>
              <w:jc w:val="left"/>
              <w:rPr>
                <w:rFonts w:ascii="仿宋" w:eastAsia="仿宋" w:hAnsi="仿宋" w:cs="Times New Roman"/>
                <w:b/>
                <w:bCs/>
                <w:sz w:val="24"/>
                <w:szCs w:val="40"/>
              </w:rPr>
            </w:pPr>
            <w:r>
              <w:rPr>
                <w:rFonts w:ascii="仿宋" w:eastAsia="仿宋" w:hAnsi="仿宋" w:cs="Times New Roman" w:hint="eastAsia"/>
                <w:b/>
                <w:bCs/>
                <w:sz w:val="24"/>
                <w:szCs w:val="40"/>
              </w:rPr>
              <w:t>3</w:t>
            </w:r>
            <w:r>
              <w:rPr>
                <w:rFonts w:ascii="仿宋" w:eastAsia="仿宋" w:hAnsi="仿宋" w:cs="Times New Roman"/>
                <w:b/>
                <w:bCs/>
                <w:sz w:val="24"/>
                <w:szCs w:val="40"/>
              </w:rPr>
              <w:t>.</w:t>
            </w:r>
            <w:r>
              <w:rPr>
                <w:rFonts w:ascii="仿宋" w:eastAsia="仿宋" w:hAnsi="仿宋" w:cs="Times New Roman" w:hint="eastAsia"/>
                <w:b/>
                <w:bCs/>
                <w:sz w:val="24"/>
                <w:szCs w:val="40"/>
              </w:rPr>
              <w:t>思路方法：</w:t>
            </w:r>
          </w:p>
          <w:p w:rsidR="0053668B" w:rsidRDefault="005D3327" w:rsidP="00F92A9A">
            <w:pPr>
              <w:spacing w:line="360" w:lineRule="auto"/>
              <w:ind w:firstLineChars="200" w:firstLine="480"/>
              <w:jc w:val="left"/>
              <w:rPr>
                <w:rFonts w:ascii="仿宋" w:eastAsia="仿宋" w:hAnsi="仿宋" w:cs="Times New Roman"/>
                <w:sz w:val="24"/>
                <w:szCs w:val="40"/>
              </w:rPr>
            </w:pPr>
            <w:r>
              <w:rPr>
                <w:rFonts w:ascii="仿宋" w:eastAsia="仿宋" w:hAnsi="仿宋" w:cs="Times New Roman" w:hint="eastAsia"/>
                <w:sz w:val="24"/>
                <w:szCs w:val="40"/>
              </w:rPr>
              <w:t>根据语音识别的五大步骤，</w:t>
            </w:r>
            <w:r w:rsidR="0053668B">
              <w:rPr>
                <w:rFonts w:ascii="仿宋" w:eastAsia="仿宋" w:hAnsi="仿宋" w:cs="Times New Roman" w:hint="eastAsia"/>
                <w:sz w:val="24"/>
                <w:szCs w:val="32"/>
              </w:rPr>
              <w:t>下面</w:t>
            </w:r>
            <w:r>
              <w:rPr>
                <w:rFonts w:ascii="仿宋" w:eastAsia="仿宋" w:hAnsi="仿宋" w:cs="Times New Roman" w:hint="eastAsia"/>
                <w:sz w:val="24"/>
                <w:szCs w:val="32"/>
              </w:rPr>
              <w:t>给出</w:t>
            </w:r>
            <w:r w:rsidR="0053668B">
              <w:rPr>
                <w:rFonts w:ascii="仿宋" w:eastAsia="仿宋" w:hAnsi="仿宋" w:cs="Times New Roman" w:hint="eastAsia"/>
                <w:sz w:val="24"/>
                <w:szCs w:val="32"/>
              </w:rPr>
              <w:t>一个语音识别流程的举例</w:t>
            </w:r>
            <w:r w:rsidR="0053668B" w:rsidRPr="00AF569A">
              <w:rPr>
                <w:rFonts w:ascii="仿宋" w:eastAsia="仿宋" w:hAnsi="仿宋" w:cs="Times New Roman" w:hint="eastAsia"/>
                <w:sz w:val="24"/>
                <w:szCs w:val="40"/>
              </w:rPr>
              <w:t>（只是形象表述，不是真实数据和过程）：</w:t>
            </w:r>
          </w:p>
          <w:p w:rsidR="001066E7" w:rsidRDefault="00774A11" w:rsidP="001066E7">
            <w:pPr>
              <w:widowControl/>
              <w:jc w:val="left"/>
              <w:rPr>
                <w:rFonts w:ascii="仿宋" w:eastAsia="仿宋" w:hAnsi="仿宋" w:cs="Times New Roman"/>
                <w:sz w:val="24"/>
                <w:szCs w:val="40"/>
              </w:rPr>
            </w:pPr>
            <w:r>
              <w:rPr>
                <w:rFonts w:ascii="宋体" w:eastAsia="宋体" w:hAnsi="宋体" w:cs="宋体"/>
                <w:noProof/>
                <w:kern w:val="0"/>
                <w:sz w:val="24"/>
                <w:szCs w:val="24"/>
              </w:rPr>
              <w:lastRenderedPageBreak/>
              <w:drawing>
                <wp:inline distT="0" distB="0" distL="0" distR="0">
                  <wp:extent cx="5320638" cy="2719346"/>
                  <wp:effectExtent l="19050" t="0" r="0" b="0"/>
                  <wp:docPr id="8" name="图片 8" descr="C:\Users\hp\Desktop\pako_eNqlU99v0lAU_ldu7pMmg_j7gYclwkR9IDGZb5SHCgVqoJ2lZDFjyVAJEMdgPwAVosxlk5gWSFi06xb8Z3pvu__CU29tmGZqYpObNOd-5zvfOee7azgppwQcwumcvJrM8oqKHoc5CcF3N85hondJxeA4KX4d3UA30S10-w66lggsolUkowIS0VM4z-AoSOJwIhBYLEEOrXWcccMyts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pako_eNqlU99v0lAU_ldu7pMmg_j7gYclwkR9IDGZb5SHCgVqoJ2lZDFjyVAJEMdgPwAVosxlk5gWSFi06xb8Z3pvu__CU29tmGZqYpObNOd-5zvfOee7azgppwQcwumcvJrM8oqKHoc5CcF3N85hondJxeA4KX4d3UA30S10-w66lggsolUkowIS0VM4z-AoSOJwIhBYLEEOrXWcccMyts4_.png"/>
                          <pic:cNvPicPr>
                            <a:picLocks noChangeAspect="1" noChangeArrowheads="1"/>
                          </pic:cNvPicPr>
                        </pic:nvPicPr>
                        <pic:blipFill>
                          <a:blip r:embed="rId11" cstate="print"/>
                          <a:srcRect/>
                          <a:stretch>
                            <a:fillRect/>
                          </a:stretch>
                        </pic:blipFill>
                        <pic:spPr bwMode="auto">
                          <a:xfrm>
                            <a:off x="0" y="0"/>
                            <a:ext cx="5320974" cy="2719518"/>
                          </a:xfrm>
                          <a:prstGeom prst="rect">
                            <a:avLst/>
                          </a:prstGeom>
                          <a:noFill/>
                          <a:ln w="9525">
                            <a:noFill/>
                            <a:miter lim="800000"/>
                            <a:headEnd/>
                            <a:tailEnd/>
                          </a:ln>
                        </pic:spPr>
                      </pic:pic>
                    </a:graphicData>
                  </a:graphic>
                </wp:inline>
              </w:drawing>
            </w:r>
          </w:p>
          <w:p w:rsidR="009C1065" w:rsidRDefault="009C1065" w:rsidP="00DD78AB">
            <w:pPr>
              <w:spacing w:line="360" w:lineRule="auto"/>
              <w:ind w:firstLineChars="100" w:firstLine="241"/>
              <w:jc w:val="left"/>
              <w:rPr>
                <w:rFonts w:ascii="仿宋" w:eastAsia="仿宋" w:hAnsi="仿宋" w:cs="Times New Roman"/>
                <w:b/>
                <w:bCs/>
                <w:sz w:val="24"/>
                <w:szCs w:val="40"/>
              </w:rPr>
            </w:pPr>
            <w:r>
              <w:rPr>
                <w:rFonts w:ascii="仿宋" w:eastAsia="仿宋" w:hAnsi="仿宋" w:cs="Times New Roman" w:hint="eastAsia"/>
                <w:b/>
                <w:bCs/>
                <w:sz w:val="24"/>
                <w:szCs w:val="40"/>
              </w:rPr>
              <w:t>4</w:t>
            </w:r>
            <w:r>
              <w:rPr>
                <w:rFonts w:ascii="仿宋" w:eastAsia="仿宋" w:hAnsi="仿宋" w:cs="Times New Roman"/>
                <w:b/>
                <w:bCs/>
                <w:sz w:val="24"/>
                <w:szCs w:val="40"/>
              </w:rPr>
              <w:t>.</w:t>
            </w:r>
            <w:r>
              <w:rPr>
                <w:rFonts w:ascii="仿宋" w:eastAsia="仿宋" w:hAnsi="仿宋" w:cs="Times New Roman" w:hint="eastAsia"/>
                <w:b/>
                <w:bCs/>
                <w:sz w:val="24"/>
                <w:szCs w:val="40"/>
              </w:rPr>
              <w:t>项目组织及进度安排：</w:t>
            </w:r>
          </w:p>
          <w:p w:rsidR="00DD78AB" w:rsidRPr="003C72B3" w:rsidRDefault="00DD78AB" w:rsidP="00DD78AB">
            <w:pPr>
              <w:spacing w:line="360" w:lineRule="auto"/>
              <w:ind w:firstLineChars="100" w:firstLine="240"/>
              <w:rPr>
                <w:rFonts w:ascii="仿宋" w:eastAsia="仿宋" w:hAnsi="仿宋"/>
                <w:sz w:val="24"/>
              </w:rPr>
            </w:pPr>
            <w:r w:rsidRPr="003C72B3">
              <w:rPr>
                <w:rFonts w:ascii="仿宋" w:eastAsia="仿宋" w:hAnsi="仿宋" w:hint="eastAsia"/>
                <w:sz w:val="24"/>
              </w:rPr>
              <w:t>本项目预期一年内完成，年度研究计划如下：</w:t>
            </w:r>
          </w:p>
          <w:p w:rsidR="00DD78AB" w:rsidRDefault="00DD78AB" w:rsidP="00DD78AB">
            <w:pPr>
              <w:spacing w:line="360" w:lineRule="auto"/>
              <w:ind w:firstLineChars="100" w:firstLine="241"/>
              <w:rPr>
                <w:rFonts w:ascii="仿宋" w:eastAsia="仿宋" w:hAnsi="仿宋"/>
                <w:b/>
                <w:bCs/>
                <w:sz w:val="24"/>
              </w:rPr>
            </w:pPr>
            <w:r w:rsidRPr="003C72B3">
              <w:rPr>
                <w:rFonts w:ascii="仿宋" w:eastAsia="仿宋" w:hAnsi="仿宋" w:hint="eastAsia"/>
                <w:b/>
                <w:bCs/>
                <w:sz w:val="24"/>
              </w:rPr>
              <w:t>（1）2</w:t>
            </w:r>
            <w:r w:rsidRPr="003C72B3">
              <w:rPr>
                <w:rFonts w:ascii="仿宋" w:eastAsia="仿宋" w:hAnsi="仿宋"/>
                <w:b/>
                <w:bCs/>
                <w:sz w:val="24"/>
              </w:rPr>
              <w:t>0</w:t>
            </w:r>
            <w:r w:rsidRPr="003C72B3">
              <w:rPr>
                <w:rFonts w:ascii="仿宋" w:eastAsia="仿宋" w:hAnsi="仿宋" w:hint="eastAsia"/>
                <w:b/>
                <w:bCs/>
                <w:sz w:val="24"/>
              </w:rPr>
              <w:t>2</w:t>
            </w:r>
            <w:r>
              <w:rPr>
                <w:rFonts w:ascii="仿宋" w:eastAsia="仿宋" w:hAnsi="仿宋"/>
                <w:b/>
                <w:bCs/>
                <w:sz w:val="24"/>
              </w:rPr>
              <w:t>2</w:t>
            </w:r>
            <w:r>
              <w:rPr>
                <w:rFonts w:ascii="仿宋" w:eastAsia="仿宋" w:hAnsi="仿宋" w:hint="eastAsia"/>
                <w:b/>
                <w:bCs/>
                <w:sz w:val="24"/>
              </w:rPr>
              <w:t>.</w:t>
            </w:r>
            <w:r w:rsidRPr="003C72B3">
              <w:rPr>
                <w:rFonts w:ascii="仿宋" w:eastAsia="仿宋" w:hAnsi="仿宋" w:hint="eastAsia"/>
                <w:b/>
                <w:bCs/>
                <w:sz w:val="24"/>
              </w:rPr>
              <w:t>11</w:t>
            </w:r>
            <w:r w:rsidRPr="003C72B3">
              <w:rPr>
                <w:rFonts w:ascii="仿宋" w:eastAsia="仿宋" w:hAnsi="仿宋"/>
                <w:b/>
                <w:bCs/>
                <w:sz w:val="24"/>
              </w:rPr>
              <w:t>-202</w:t>
            </w:r>
            <w:r>
              <w:rPr>
                <w:rFonts w:ascii="仿宋" w:eastAsia="仿宋" w:hAnsi="仿宋"/>
                <w:b/>
                <w:bCs/>
                <w:sz w:val="24"/>
              </w:rPr>
              <w:t>3</w:t>
            </w:r>
            <w:r w:rsidRPr="003C72B3">
              <w:rPr>
                <w:rFonts w:ascii="仿宋" w:eastAsia="仿宋" w:hAnsi="仿宋"/>
                <w:b/>
                <w:bCs/>
                <w:sz w:val="24"/>
              </w:rPr>
              <w:t>.02</w:t>
            </w:r>
            <w:r w:rsidRPr="003C72B3">
              <w:rPr>
                <w:rFonts w:ascii="仿宋" w:eastAsia="仿宋" w:hAnsi="仿宋" w:hint="eastAsia"/>
                <w:b/>
                <w:bCs/>
                <w:sz w:val="24"/>
              </w:rPr>
              <w:t>：</w:t>
            </w:r>
          </w:p>
          <w:p w:rsidR="00000000" w:rsidRDefault="00DD78AB" w:rsidP="001066E7">
            <w:pPr>
              <w:spacing w:line="360" w:lineRule="auto"/>
              <w:ind w:firstLineChars="200" w:firstLine="480"/>
              <w:rPr>
                <w:rFonts w:ascii="仿宋" w:eastAsia="仿宋" w:hAnsi="仿宋"/>
                <w:sz w:val="24"/>
              </w:rPr>
            </w:pPr>
            <w:r>
              <w:rPr>
                <w:rFonts w:ascii="仿宋" w:eastAsia="仿宋" w:hAnsi="仿宋" w:hint="eastAsia"/>
                <w:sz w:val="24"/>
              </w:rPr>
              <w:t>通过调用Python现成的API以及编写敏感词库实现最基本的检测敏感词功能，以此作为项目工程的示例，为日后声音模型和语言模型打下基础。</w:t>
            </w:r>
          </w:p>
          <w:p w:rsidR="00DD78AB" w:rsidRDefault="00DD78AB" w:rsidP="00DD78AB">
            <w:pPr>
              <w:spacing w:line="360" w:lineRule="auto"/>
              <w:ind w:firstLineChars="100" w:firstLine="241"/>
              <w:rPr>
                <w:rFonts w:ascii="仿宋" w:eastAsia="仿宋" w:hAnsi="仿宋"/>
                <w:b/>
                <w:bCs/>
                <w:sz w:val="24"/>
              </w:rPr>
            </w:pPr>
            <w:r>
              <w:rPr>
                <w:rFonts w:ascii="仿宋" w:eastAsia="仿宋" w:hAnsi="仿宋" w:hint="eastAsia"/>
                <w:b/>
                <w:bCs/>
                <w:sz w:val="24"/>
              </w:rPr>
              <w:t>（2）2</w:t>
            </w:r>
            <w:r>
              <w:rPr>
                <w:rFonts w:ascii="仿宋" w:eastAsia="仿宋" w:hAnsi="仿宋"/>
                <w:b/>
                <w:bCs/>
                <w:sz w:val="24"/>
              </w:rPr>
              <w:t>023.03-2023.07</w:t>
            </w:r>
          </w:p>
          <w:p w:rsidR="00000000" w:rsidRDefault="00DD78AB">
            <w:pPr>
              <w:spacing w:line="360" w:lineRule="auto"/>
              <w:ind w:firstLineChars="200" w:firstLine="480"/>
              <w:rPr>
                <w:rFonts w:ascii="仿宋" w:eastAsia="仿宋" w:hAnsi="仿宋"/>
                <w:sz w:val="24"/>
              </w:rPr>
            </w:pPr>
            <w:r>
              <w:rPr>
                <w:rFonts w:ascii="仿宋" w:eastAsia="仿宋" w:hAnsi="仿宋" w:hint="eastAsia"/>
                <w:sz w:val="24"/>
              </w:rPr>
              <w:t>构建语音数据库，对大量的语音进行特征处理，并进行声音模型训练，构建声学模型</w:t>
            </w:r>
            <w:r w:rsidR="003E5780">
              <w:rPr>
                <w:rFonts w:ascii="仿宋" w:eastAsia="仿宋" w:hAnsi="仿宋" w:hint="eastAsia"/>
                <w:sz w:val="24"/>
              </w:rPr>
              <w:t>。</w:t>
            </w:r>
          </w:p>
          <w:p w:rsidR="00000000" w:rsidRDefault="00DD78AB" w:rsidP="00D958BF">
            <w:pPr>
              <w:spacing w:line="360" w:lineRule="auto"/>
              <w:ind w:firstLineChars="200" w:firstLine="482"/>
              <w:rPr>
                <w:rFonts w:ascii="仿宋" w:eastAsia="仿宋" w:hAnsi="仿宋"/>
                <w:b/>
                <w:bCs/>
                <w:sz w:val="24"/>
              </w:rPr>
            </w:pPr>
            <w:r>
              <w:rPr>
                <w:rFonts w:ascii="仿宋" w:eastAsia="仿宋" w:hAnsi="仿宋" w:hint="eastAsia"/>
                <w:b/>
                <w:bCs/>
                <w:sz w:val="24"/>
              </w:rPr>
              <w:t>（3）2</w:t>
            </w:r>
            <w:r>
              <w:rPr>
                <w:rFonts w:ascii="仿宋" w:eastAsia="仿宋" w:hAnsi="仿宋"/>
                <w:b/>
                <w:bCs/>
                <w:sz w:val="24"/>
              </w:rPr>
              <w:t>023.05-2023.09</w:t>
            </w:r>
          </w:p>
          <w:p w:rsidR="00000000" w:rsidRDefault="00DD78AB" w:rsidP="00D958BF">
            <w:pPr>
              <w:spacing w:line="360" w:lineRule="auto"/>
              <w:ind w:firstLineChars="200" w:firstLine="480"/>
              <w:rPr>
                <w:rFonts w:ascii="仿宋" w:eastAsia="仿宋" w:hAnsi="仿宋"/>
                <w:sz w:val="24"/>
              </w:rPr>
            </w:pPr>
            <w:r>
              <w:rPr>
                <w:rFonts w:ascii="仿宋" w:eastAsia="仿宋" w:hAnsi="仿宋" w:hint="eastAsia"/>
                <w:sz w:val="24"/>
              </w:rPr>
              <w:t>构建文本数据库，进行语言模型训练。</w:t>
            </w:r>
            <w:r w:rsidR="008A569E">
              <w:rPr>
                <w:rFonts w:ascii="仿宋" w:eastAsia="仿宋" w:hAnsi="仿宋" w:hint="eastAsia"/>
                <w:sz w:val="24"/>
              </w:rPr>
              <w:t>字典提取和编写。</w:t>
            </w:r>
          </w:p>
          <w:p w:rsidR="008A569E" w:rsidRDefault="00DD78AB" w:rsidP="00D958BF">
            <w:pPr>
              <w:spacing w:line="360" w:lineRule="auto"/>
              <w:ind w:firstLineChars="200" w:firstLine="482"/>
              <w:rPr>
                <w:rFonts w:ascii="仿宋" w:eastAsia="仿宋" w:hAnsi="仿宋"/>
                <w:b/>
                <w:bCs/>
                <w:sz w:val="24"/>
              </w:rPr>
            </w:pPr>
            <w:r>
              <w:rPr>
                <w:rFonts w:ascii="仿宋" w:eastAsia="仿宋" w:hAnsi="仿宋" w:hint="eastAsia"/>
                <w:b/>
                <w:bCs/>
                <w:sz w:val="24"/>
              </w:rPr>
              <w:t>（4</w:t>
            </w:r>
            <w:r>
              <w:rPr>
                <w:rFonts w:ascii="仿宋" w:eastAsia="仿宋" w:hAnsi="仿宋"/>
                <w:b/>
                <w:bCs/>
                <w:sz w:val="24"/>
              </w:rPr>
              <w:t>）</w:t>
            </w:r>
            <w:r>
              <w:rPr>
                <w:rFonts w:ascii="仿宋" w:eastAsia="仿宋" w:hAnsi="仿宋" w:hint="eastAsia"/>
                <w:b/>
                <w:bCs/>
                <w:sz w:val="24"/>
              </w:rPr>
              <w:t>2</w:t>
            </w:r>
            <w:r>
              <w:rPr>
                <w:rFonts w:ascii="仿宋" w:eastAsia="仿宋" w:hAnsi="仿宋"/>
                <w:b/>
                <w:bCs/>
                <w:sz w:val="24"/>
              </w:rPr>
              <w:t>023.</w:t>
            </w:r>
            <w:r w:rsidR="001551DD">
              <w:rPr>
                <w:rFonts w:ascii="仿宋" w:eastAsia="仿宋" w:hAnsi="仿宋"/>
                <w:b/>
                <w:bCs/>
                <w:sz w:val="24"/>
              </w:rPr>
              <w:t>07-2023.09</w:t>
            </w:r>
          </w:p>
          <w:p w:rsidR="00000000" w:rsidRDefault="008A569E">
            <w:pPr>
              <w:spacing w:line="360" w:lineRule="auto"/>
              <w:ind w:firstLineChars="200" w:firstLine="480"/>
              <w:rPr>
                <w:rFonts w:ascii="仿宋" w:eastAsia="仿宋" w:hAnsi="仿宋"/>
                <w:b/>
                <w:bCs/>
                <w:sz w:val="24"/>
              </w:rPr>
            </w:pPr>
            <w:r>
              <w:rPr>
                <w:rFonts w:ascii="仿宋" w:eastAsia="仿宋" w:hAnsi="仿宋" w:hint="eastAsia"/>
                <w:sz w:val="24"/>
              </w:rPr>
              <w:t>编写语音解码识别和搜索算法，语音输入进行测试，编写</w:t>
            </w:r>
            <w:r w:rsidR="00D958BF">
              <w:rPr>
                <w:rFonts w:ascii="仿宋" w:eastAsia="仿宋" w:hAnsi="仿宋" w:hint="eastAsia"/>
                <w:sz w:val="24"/>
              </w:rPr>
              <w:t>API</w:t>
            </w:r>
            <w:r>
              <w:rPr>
                <w:rFonts w:ascii="仿宋" w:eastAsia="仿宋" w:hAnsi="仿宋" w:hint="eastAsia"/>
                <w:sz w:val="24"/>
              </w:rPr>
              <w:t>与调用网站调试。</w:t>
            </w:r>
          </w:p>
          <w:p w:rsidR="00000000" w:rsidRDefault="001551DD" w:rsidP="00D958BF">
            <w:pPr>
              <w:spacing w:line="360" w:lineRule="auto"/>
              <w:ind w:firstLineChars="200" w:firstLine="482"/>
              <w:rPr>
                <w:rFonts w:ascii="仿宋" w:eastAsia="仿宋" w:hAnsi="仿宋"/>
                <w:b/>
                <w:bCs/>
                <w:sz w:val="24"/>
              </w:rPr>
            </w:pPr>
            <w:r>
              <w:rPr>
                <w:rFonts w:ascii="仿宋" w:eastAsia="仿宋" w:hAnsi="仿宋" w:hint="eastAsia"/>
                <w:b/>
                <w:bCs/>
                <w:sz w:val="24"/>
              </w:rPr>
              <w:t>（5）2</w:t>
            </w:r>
            <w:r>
              <w:rPr>
                <w:rFonts w:ascii="仿宋" w:eastAsia="仿宋" w:hAnsi="仿宋"/>
                <w:b/>
                <w:bCs/>
                <w:sz w:val="24"/>
              </w:rPr>
              <w:t>023.09-2023.11</w:t>
            </w:r>
          </w:p>
          <w:p w:rsidR="00000000" w:rsidRDefault="008A569E" w:rsidP="00D958BF">
            <w:pPr>
              <w:spacing w:line="360" w:lineRule="auto"/>
              <w:ind w:firstLineChars="200" w:firstLine="480"/>
              <w:rPr>
                <w:rFonts w:ascii="仿宋" w:eastAsia="仿宋" w:hAnsi="仿宋"/>
                <w:sz w:val="24"/>
              </w:rPr>
            </w:pPr>
            <w:r>
              <w:rPr>
                <w:rFonts w:ascii="仿宋" w:eastAsia="仿宋" w:hAnsi="仿宋" w:hint="eastAsia"/>
                <w:sz w:val="24"/>
              </w:rPr>
              <w:t>项目总结报告编写。</w:t>
            </w:r>
          </w:p>
          <w:p w:rsidR="001551DD" w:rsidRPr="001551DD" w:rsidRDefault="001551DD" w:rsidP="00DD78AB">
            <w:pPr>
              <w:spacing w:line="360" w:lineRule="auto"/>
              <w:rPr>
                <w:rFonts w:ascii="仿宋" w:eastAsia="仿宋" w:hAnsi="仿宋"/>
                <w:sz w:val="24"/>
              </w:rPr>
            </w:pPr>
          </w:p>
          <w:p w:rsidR="00D04A6F" w:rsidRPr="007E79F0" w:rsidRDefault="007E79F0" w:rsidP="007E79F0">
            <w:pPr>
              <w:spacing w:line="360" w:lineRule="auto"/>
              <w:ind w:firstLineChars="200" w:firstLine="480"/>
              <w:jc w:val="left"/>
              <w:rPr>
                <w:sz w:val="24"/>
                <w:szCs w:val="28"/>
              </w:rPr>
            </w:pPr>
            <w:r w:rsidRPr="00954537">
              <w:rPr>
                <w:rFonts w:ascii="仿宋" w:eastAsia="仿宋" w:hAnsi="仿宋"/>
                <w:sz w:val="24"/>
                <w:szCs w:val="24"/>
              </w:rPr>
              <w:t>[</w:t>
            </w:r>
            <w:r>
              <w:rPr>
                <w:rFonts w:ascii="仿宋" w:eastAsia="仿宋" w:hAnsi="仿宋"/>
                <w:sz w:val="24"/>
                <w:szCs w:val="24"/>
              </w:rPr>
              <w:t>1</w:t>
            </w:r>
            <w:r w:rsidRPr="00954537">
              <w:rPr>
                <w:rFonts w:ascii="仿宋" w:eastAsia="仿宋" w:hAnsi="仿宋"/>
                <w:sz w:val="24"/>
                <w:szCs w:val="24"/>
              </w:rPr>
              <w:t>]</w:t>
            </w:r>
            <w:r w:rsidR="00086ADD" w:rsidRPr="00086ADD">
              <w:t xml:space="preserve">Speech Processing for Machine Learning: Filter banks, Mel-Frequency </w:t>
            </w:r>
            <w:proofErr w:type="spellStart"/>
            <w:r w:rsidR="00086ADD" w:rsidRPr="00086ADD">
              <w:t>Cepstral</w:t>
            </w:r>
            <w:proofErr w:type="spellEnd"/>
            <w:r w:rsidR="00086ADD" w:rsidRPr="00086ADD">
              <w:t xml:space="preserve"> Coefficients (MFCCs) and What</w:t>
            </w:r>
            <w:proofErr w:type="gramStart"/>
            <w:r w:rsidR="00086ADD" w:rsidRPr="00086ADD">
              <w:t>’</w:t>
            </w:r>
            <w:proofErr w:type="gramEnd"/>
            <w:r w:rsidR="00086ADD" w:rsidRPr="00086ADD">
              <w:t xml:space="preserve">s In-Between | </w:t>
            </w:r>
            <w:proofErr w:type="spellStart"/>
            <w:r w:rsidR="00086ADD" w:rsidRPr="00086ADD">
              <w:t>Haytham</w:t>
            </w:r>
            <w:proofErr w:type="spellEnd"/>
            <w:r w:rsidR="00086ADD" w:rsidRPr="00086ADD">
              <w:t xml:space="preserve"> </w:t>
            </w:r>
            <w:proofErr w:type="spellStart"/>
            <w:r w:rsidR="00086ADD" w:rsidRPr="00086ADD">
              <w:t>Fayek</w:t>
            </w:r>
            <w:proofErr w:type="spellEnd"/>
            <w:r w:rsidR="003E5780">
              <w:t xml:space="preserve"> </w:t>
            </w:r>
            <w:r w:rsidR="003E5780">
              <w:rPr>
                <w:rFonts w:hint="eastAsia"/>
              </w:rPr>
              <w:t>（格式不对，链接发我看看）</w:t>
            </w:r>
          </w:p>
          <w:p w:rsidR="007E79F0" w:rsidRPr="00244E8C" w:rsidRDefault="007E79F0" w:rsidP="007E79F0">
            <w:pPr>
              <w:spacing w:line="360" w:lineRule="auto"/>
              <w:ind w:firstLineChars="200" w:firstLine="480"/>
              <w:jc w:val="left"/>
              <w:rPr>
                <w:rFonts w:ascii="仿宋" w:eastAsia="仿宋" w:hAnsi="仿宋" w:cs="Times New Roman"/>
                <w:sz w:val="24"/>
                <w:szCs w:val="40"/>
              </w:rPr>
            </w:pPr>
            <w:r w:rsidRPr="00954537">
              <w:rPr>
                <w:rFonts w:ascii="仿宋" w:eastAsia="仿宋" w:hAnsi="仿宋"/>
                <w:sz w:val="24"/>
                <w:szCs w:val="24"/>
              </w:rPr>
              <w:t>[</w:t>
            </w:r>
            <w:r>
              <w:rPr>
                <w:rFonts w:ascii="仿宋" w:eastAsia="仿宋" w:hAnsi="仿宋"/>
                <w:sz w:val="24"/>
                <w:szCs w:val="24"/>
              </w:rPr>
              <w:t>2</w:t>
            </w:r>
            <w:r w:rsidRPr="00954537">
              <w:rPr>
                <w:rFonts w:ascii="仿宋" w:eastAsia="仿宋" w:hAnsi="仿宋"/>
                <w:sz w:val="24"/>
                <w:szCs w:val="24"/>
              </w:rPr>
              <w:t>]姜方炳.“网络暴力”:概念、根源及其应对——基于风险社会的分析视角[J].浙江学刊,2011(06):181-187.</w:t>
            </w:r>
          </w:p>
        </w:tc>
      </w:tr>
    </w:tbl>
    <w:p w:rsidR="00356B2B" w:rsidRDefault="00877AEA">
      <w:pPr>
        <w:ind w:left="100" w:rightChars="-187" w:right="-393"/>
        <w:rPr>
          <w:rFonts w:ascii="Times New Roman" w:eastAsia="黑体" w:hAnsi="Times New Roman" w:cs="Times New Roman"/>
          <w:b/>
          <w:bCs/>
          <w:sz w:val="28"/>
          <w:szCs w:val="28"/>
          <w:lang w:val="zh-CN" w:bidi="zh-CN"/>
        </w:rPr>
      </w:pPr>
      <w:r w:rsidRPr="00D04A6F">
        <w:rPr>
          <w:rFonts w:ascii="Times New Roman" w:eastAsia="黑体" w:hAnsi="Times New Roman" w:cs="Times New Roman"/>
          <w:b/>
          <w:bCs/>
          <w:sz w:val="28"/>
          <w:szCs w:val="28"/>
          <w:lang w:bidi="zh-CN"/>
        </w:rPr>
        <w:lastRenderedPageBreak/>
        <w:br w:type="page"/>
      </w:r>
      <w:r>
        <w:rPr>
          <w:rFonts w:ascii="Times New Roman" w:eastAsia="黑体" w:hAnsi="Times New Roman" w:cs="Times New Roman"/>
          <w:b/>
          <w:bCs/>
          <w:sz w:val="28"/>
          <w:szCs w:val="28"/>
          <w:lang w:val="zh-CN" w:bidi="zh-CN"/>
        </w:rPr>
        <w:lastRenderedPageBreak/>
        <w:t>四</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项目研究条件及创新之处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356B2B">
        <w:trPr>
          <w:trHeight w:val="3542"/>
        </w:trPr>
        <w:tc>
          <w:tcPr>
            <w:tcW w:w="5000" w:type="pct"/>
          </w:tcPr>
          <w:p w:rsidR="00356B2B" w:rsidRDefault="00877AEA" w:rsidP="001A6361">
            <w:pPr>
              <w:ind w:left="100" w:right="118"/>
              <w:textAlignment w:val="top"/>
              <w:rPr>
                <w:rFonts w:ascii="Times New Roman" w:eastAsia="宋体" w:hAnsi="Times New Roman" w:cs="Times New Roman"/>
                <w:sz w:val="24"/>
                <w:szCs w:val="29"/>
                <w:lang w:val="zh-CN" w:bidi="zh-CN"/>
              </w:rPr>
            </w:pPr>
            <w:r>
              <w:rPr>
                <w:rFonts w:ascii="Times New Roman" w:eastAsia="宋体" w:hAnsi="Times New Roman" w:cs="Times New Roman"/>
                <w:sz w:val="24"/>
                <w:szCs w:val="29"/>
                <w:lang w:val="zh-CN" w:bidi="zh-CN"/>
              </w:rPr>
              <w:t>（</w:t>
            </w:r>
            <w:r>
              <w:rPr>
                <w:rFonts w:ascii="Times New Roman" w:eastAsia="仿宋_GB2312" w:hAnsi="Times New Roman" w:cs="Times New Roman"/>
                <w:sz w:val="24"/>
                <w:szCs w:val="24"/>
              </w:rPr>
              <w:t>包括实</w:t>
            </w:r>
            <w:r>
              <w:rPr>
                <w:rFonts w:ascii="Times New Roman" w:eastAsia="仿宋_GB2312" w:hAnsi="Times New Roman" w:cs="Times New Roman"/>
                <w:sz w:val="24"/>
                <w:szCs w:val="29"/>
                <w:lang w:val="zh-CN" w:bidi="zh-CN"/>
              </w:rPr>
              <w:t>施该项目所具备的基础</w:t>
            </w:r>
            <w:r>
              <w:rPr>
                <w:rFonts w:ascii="Times New Roman" w:eastAsia="仿宋_GB2312" w:hAnsi="Times New Roman" w:cs="Times New Roman" w:hint="eastAsia"/>
                <w:sz w:val="24"/>
                <w:szCs w:val="29"/>
                <w:lang w:val="zh-CN" w:bidi="zh-CN"/>
              </w:rPr>
              <w:t>、</w:t>
            </w:r>
            <w:r>
              <w:rPr>
                <w:rFonts w:ascii="Times New Roman" w:eastAsia="仿宋_GB2312" w:hAnsi="Times New Roman" w:cs="Times New Roman"/>
                <w:sz w:val="24"/>
                <w:szCs w:val="29"/>
                <w:lang w:val="zh-CN" w:bidi="zh-CN"/>
              </w:rPr>
              <w:t>优势和风险，以及项目创新点等</w:t>
            </w:r>
            <w:r>
              <w:rPr>
                <w:rFonts w:ascii="Times New Roman" w:eastAsia="宋体" w:hAnsi="Times New Roman" w:cs="Times New Roman"/>
                <w:sz w:val="24"/>
                <w:szCs w:val="29"/>
                <w:lang w:val="zh-CN" w:bidi="zh-CN"/>
              </w:rPr>
              <w:t>）</w:t>
            </w:r>
          </w:p>
          <w:p w:rsidR="00000000" w:rsidRDefault="00086ADD" w:rsidP="001066E7">
            <w:pPr>
              <w:pStyle w:val="a7"/>
              <w:numPr>
                <w:ilvl w:val="0"/>
                <w:numId w:val="3"/>
              </w:numPr>
              <w:spacing w:line="360" w:lineRule="auto"/>
              <w:ind w:firstLineChars="0" w:firstLine="210"/>
              <w:rPr>
                <w:rFonts w:eastAsia="仿宋"/>
                <w:b/>
                <w:bCs/>
                <w:sz w:val="24"/>
              </w:rPr>
            </w:pPr>
            <w:r w:rsidRPr="00086ADD">
              <w:rPr>
                <w:rFonts w:eastAsia="仿宋"/>
                <w:b/>
                <w:bCs/>
                <w:sz w:val="24"/>
              </w:rPr>
              <w:t>项目所具备的基础</w:t>
            </w:r>
          </w:p>
          <w:p w:rsidR="00000000" w:rsidRDefault="009A3A4B">
            <w:pPr>
              <w:spacing w:line="360" w:lineRule="auto"/>
              <w:ind w:left="241"/>
              <w:rPr>
                <w:rFonts w:eastAsia="仿宋"/>
                <w:b/>
                <w:bCs/>
                <w:sz w:val="24"/>
              </w:rPr>
            </w:pPr>
            <w:r>
              <w:rPr>
                <w:rFonts w:eastAsia="仿宋" w:hint="eastAsia"/>
                <w:b/>
                <w:bCs/>
                <w:sz w:val="24"/>
              </w:rPr>
              <w:t>这里写一下，你们前期有什么工作，获奖之类的，可以为项目实施提供一些</w:t>
            </w:r>
            <w:r w:rsidR="00023C2D">
              <w:rPr>
                <w:rFonts w:eastAsia="仿宋" w:hint="eastAsia"/>
                <w:b/>
                <w:bCs/>
                <w:sz w:val="24"/>
              </w:rPr>
              <w:t>什么帮助？后面老师和专业也可以提供一些帮助。</w:t>
            </w:r>
          </w:p>
          <w:p w:rsidR="00356B2B" w:rsidRDefault="00CF7A48" w:rsidP="002F5F83">
            <w:pPr>
              <w:ind w:right="118" w:firstLineChars="200" w:firstLine="480"/>
              <w:textAlignment w:val="top"/>
              <w:rPr>
                <w:rFonts w:ascii="仿宋" w:eastAsia="仿宋" w:hAnsi="仿宋" w:cs="Times New Roman"/>
                <w:sz w:val="24"/>
                <w:szCs w:val="29"/>
                <w:lang w:val="zh-CN" w:bidi="zh-CN"/>
              </w:rPr>
            </w:pPr>
            <w:r>
              <w:rPr>
                <w:rFonts w:ascii="仿宋" w:eastAsia="仿宋" w:hAnsi="仿宋" w:cs="Times New Roman" w:hint="eastAsia"/>
                <w:sz w:val="24"/>
                <w:szCs w:val="29"/>
                <w:lang w:val="zh-CN" w:bidi="zh-CN"/>
              </w:rPr>
              <w:t>本项目研究的基于MFSC算法的ASR系统是</w:t>
            </w:r>
            <w:r w:rsidR="00E304D6">
              <w:rPr>
                <w:rFonts w:ascii="仿宋" w:eastAsia="仿宋" w:hAnsi="仿宋" w:cs="Times New Roman" w:hint="eastAsia"/>
                <w:sz w:val="24"/>
                <w:szCs w:val="29"/>
                <w:lang w:val="zh-CN" w:bidi="zh-CN"/>
              </w:rPr>
              <w:t>让</w:t>
            </w:r>
            <w:r w:rsidR="001A6361" w:rsidRPr="001A6361">
              <w:rPr>
                <w:rFonts w:ascii="仿宋" w:eastAsia="仿宋" w:hAnsi="仿宋" w:cs="Times New Roman" w:hint="eastAsia"/>
                <w:sz w:val="24"/>
                <w:szCs w:val="29"/>
                <w:lang w:val="zh-CN" w:bidi="zh-CN"/>
              </w:rPr>
              <w:t>机器理解</w:t>
            </w:r>
            <w:r w:rsidR="00E304D6">
              <w:rPr>
                <w:rFonts w:ascii="仿宋" w:eastAsia="仿宋" w:hAnsi="仿宋" w:cs="Times New Roman" w:hint="eastAsia"/>
                <w:sz w:val="24"/>
                <w:szCs w:val="29"/>
                <w:lang w:val="zh-CN" w:bidi="zh-CN"/>
              </w:rPr>
              <w:t>人类语言并</w:t>
            </w:r>
            <w:proofErr w:type="gramStart"/>
            <w:r w:rsidR="00E304D6">
              <w:rPr>
                <w:rFonts w:ascii="仿宋" w:eastAsia="仿宋" w:hAnsi="仿宋" w:cs="Times New Roman" w:hint="eastAsia"/>
                <w:sz w:val="24"/>
                <w:szCs w:val="29"/>
                <w:lang w:val="zh-CN" w:bidi="zh-CN"/>
              </w:rPr>
              <w:t>作出</w:t>
            </w:r>
            <w:proofErr w:type="gramEnd"/>
            <w:r w:rsidR="00E304D6">
              <w:rPr>
                <w:rFonts w:ascii="仿宋" w:eastAsia="仿宋" w:hAnsi="仿宋" w:cs="Times New Roman" w:hint="eastAsia"/>
                <w:sz w:val="24"/>
                <w:szCs w:val="29"/>
                <w:lang w:val="zh-CN" w:bidi="zh-CN"/>
              </w:rPr>
              <w:t>敏感词识别</w:t>
            </w:r>
            <w:r w:rsidR="001A6361" w:rsidRPr="001A6361">
              <w:rPr>
                <w:rFonts w:ascii="仿宋" w:eastAsia="仿宋" w:hAnsi="仿宋" w:cs="Times New Roman" w:hint="eastAsia"/>
                <w:sz w:val="24"/>
                <w:szCs w:val="29"/>
                <w:lang w:val="zh-CN" w:bidi="zh-CN"/>
              </w:rPr>
              <w:t>。我们</w:t>
            </w:r>
            <w:r w:rsidR="001A6361">
              <w:rPr>
                <w:rFonts w:ascii="仿宋" w:eastAsia="仿宋" w:hAnsi="仿宋" w:cs="Times New Roman" w:hint="eastAsia"/>
                <w:sz w:val="24"/>
                <w:szCs w:val="29"/>
                <w:lang w:val="zh-CN" w:bidi="zh-CN"/>
              </w:rPr>
              <w:t>前期</w:t>
            </w:r>
            <w:r w:rsidR="001A6361" w:rsidRPr="001A6361">
              <w:rPr>
                <w:rFonts w:ascii="仿宋" w:eastAsia="仿宋" w:hAnsi="仿宋" w:cs="Times New Roman" w:hint="eastAsia"/>
                <w:sz w:val="24"/>
                <w:szCs w:val="29"/>
                <w:lang w:val="zh-CN" w:bidi="zh-CN"/>
              </w:rPr>
              <w:t>使用</w:t>
            </w:r>
            <w:r w:rsidR="001A6361" w:rsidRPr="001A6361">
              <w:rPr>
                <w:rFonts w:ascii="仿宋" w:eastAsia="仿宋" w:hAnsi="仿宋" w:cs="Times New Roman"/>
                <w:sz w:val="24"/>
                <w:szCs w:val="29"/>
                <w:lang w:val="zh-CN" w:bidi="zh-CN"/>
              </w:rPr>
              <w:t>Python中的Google Speech API来实现它</w:t>
            </w:r>
            <w:r w:rsidR="001A6361">
              <w:rPr>
                <w:rFonts w:ascii="仿宋" w:eastAsia="仿宋" w:hAnsi="仿宋" w:cs="Times New Roman" w:hint="eastAsia"/>
                <w:sz w:val="24"/>
                <w:szCs w:val="29"/>
                <w:lang w:val="zh-CN" w:bidi="zh-CN"/>
              </w:rPr>
              <w:t>。P</w:t>
            </w:r>
            <w:r w:rsidR="001A6361">
              <w:rPr>
                <w:rFonts w:ascii="仿宋" w:eastAsia="仿宋" w:hAnsi="仿宋" w:cs="Times New Roman"/>
                <w:sz w:val="24"/>
                <w:szCs w:val="29"/>
                <w:lang w:val="zh-CN" w:bidi="zh-CN"/>
              </w:rPr>
              <w:t>yaudio</w:t>
            </w:r>
            <w:proofErr w:type="gramStart"/>
            <w:r w:rsidR="001A6361">
              <w:rPr>
                <w:rFonts w:ascii="仿宋" w:eastAsia="仿宋" w:hAnsi="仿宋" w:cs="Times New Roman" w:hint="eastAsia"/>
                <w:sz w:val="24"/>
                <w:szCs w:val="29"/>
                <w:lang w:val="zh-CN" w:bidi="zh-CN"/>
              </w:rPr>
              <w:t>库有着</w:t>
            </w:r>
            <w:proofErr w:type="gramEnd"/>
            <w:r w:rsidR="001A6361">
              <w:rPr>
                <w:rFonts w:ascii="仿宋" w:eastAsia="仿宋" w:hAnsi="仿宋" w:cs="Times New Roman" w:hint="eastAsia"/>
                <w:sz w:val="24"/>
                <w:szCs w:val="29"/>
                <w:lang w:val="zh-CN" w:bidi="zh-CN"/>
              </w:rPr>
              <w:t>强大的音频处理函数，而</w:t>
            </w:r>
            <w:r w:rsidR="001A6361" w:rsidRPr="001A6361">
              <w:rPr>
                <w:rFonts w:ascii="仿宋" w:eastAsia="仿宋" w:hAnsi="仿宋" w:cs="Times New Roman"/>
                <w:sz w:val="24"/>
                <w:szCs w:val="29"/>
                <w:lang w:val="zh-CN" w:bidi="zh-CN"/>
              </w:rPr>
              <w:t>SpeechRecognition</w:t>
            </w:r>
            <w:r w:rsidR="001A6361">
              <w:rPr>
                <w:rFonts w:ascii="仿宋" w:eastAsia="仿宋" w:hAnsi="仿宋" w:cs="Times New Roman" w:hint="eastAsia"/>
                <w:sz w:val="24"/>
                <w:szCs w:val="29"/>
                <w:lang w:val="zh-CN" w:bidi="zh-CN"/>
              </w:rPr>
              <w:t>库也越来越成熟，</w:t>
            </w:r>
            <w:r w:rsidR="001A6361" w:rsidRPr="001A6361">
              <w:rPr>
                <w:rFonts w:ascii="仿宋" w:eastAsia="仿宋" w:hAnsi="仿宋" w:cs="Times New Roman"/>
                <w:sz w:val="24"/>
                <w:szCs w:val="29"/>
                <w:lang w:val="zh-CN" w:bidi="zh-CN"/>
              </w:rPr>
              <w:t>PocketSphinx 是一个用于语音转换文本的开源 API</w:t>
            </w:r>
            <w:r w:rsidR="001A6361">
              <w:rPr>
                <w:rFonts w:ascii="仿宋" w:eastAsia="仿宋" w:hAnsi="仿宋" w:cs="Times New Roman" w:hint="eastAsia"/>
                <w:sz w:val="24"/>
                <w:szCs w:val="29"/>
                <w:lang w:val="zh-CN" w:bidi="zh-CN"/>
              </w:rPr>
              <w:t>，</w:t>
            </w:r>
            <w:r w:rsidR="001A6361" w:rsidRPr="001A6361">
              <w:rPr>
                <w:rFonts w:ascii="仿宋" w:eastAsia="仿宋" w:hAnsi="仿宋" w:cs="Times New Roman"/>
                <w:sz w:val="24"/>
                <w:szCs w:val="29"/>
                <w:lang w:val="zh-CN" w:bidi="zh-CN"/>
              </w:rPr>
              <w:t>它是一个轻量级的语音识别引擎， 尽管在桌面端也能很好地工作，它还专门为手机和移动设备做过调优。speech_recognition 默认识别英文，是不支持中文的，需要在Sphinx语音识别工具包里面下载对应的普通话包和语言模型</w:t>
            </w:r>
            <w:r w:rsidR="001A6361">
              <w:rPr>
                <w:rFonts w:ascii="仿宋" w:eastAsia="仿宋" w:hAnsi="仿宋" w:cs="Times New Roman" w:hint="eastAsia"/>
                <w:sz w:val="24"/>
                <w:szCs w:val="29"/>
                <w:lang w:val="zh-CN" w:bidi="zh-CN"/>
              </w:rPr>
              <w:t>，</w:t>
            </w:r>
            <w:r w:rsidR="002F5F83">
              <w:rPr>
                <w:rFonts w:ascii="仿宋" w:eastAsia="仿宋" w:hAnsi="仿宋" w:cs="Times New Roman" w:hint="eastAsia"/>
                <w:sz w:val="24"/>
                <w:szCs w:val="29"/>
                <w:lang w:val="zh-CN" w:bidi="zh-CN"/>
              </w:rPr>
              <w:t>至此，所有关于调用第三方A</w:t>
            </w:r>
            <w:r w:rsidR="002F5F83">
              <w:rPr>
                <w:rFonts w:ascii="仿宋" w:eastAsia="仿宋" w:hAnsi="仿宋" w:cs="Times New Roman"/>
                <w:sz w:val="24"/>
                <w:szCs w:val="29"/>
                <w:lang w:val="zh-CN" w:bidi="zh-CN"/>
              </w:rPr>
              <w:t>PI</w:t>
            </w:r>
            <w:r w:rsidR="002F5F83">
              <w:rPr>
                <w:rFonts w:ascii="仿宋" w:eastAsia="仿宋" w:hAnsi="仿宋" w:cs="Times New Roman" w:hint="eastAsia"/>
                <w:sz w:val="24"/>
                <w:szCs w:val="29"/>
                <w:lang w:val="zh-CN" w:bidi="zh-CN"/>
              </w:rPr>
              <w:t>方法的检测用户输入语音（音频文件、麦克风）的准备工作已经完成了，前期调用测试的工作会相对简单些。</w:t>
            </w:r>
          </w:p>
          <w:p w:rsidR="002F5F83" w:rsidRDefault="002F5F83" w:rsidP="002F5F83">
            <w:pPr>
              <w:ind w:right="118" w:firstLineChars="200" w:firstLine="480"/>
              <w:textAlignment w:val="top"/>
              <w:rPr>
                <w:rFonts w:ascii="仿宋" w:eastAsia="仿宋" w:hAnsi="仿宋" w:cs="Times New Roman"/>
                <w:sz w:val="24"/>
                <w:szCs w:val="29"/>
                <w:lang w:val="zh-CN" w:bidi="zh-CN"/>
              </w:rPr>
            </w:pPr>
            <w:r w:rsidRPr="002F5F83">
              <w:rPr>
                <w:rFonts w:ascii="仿宋" w:eastAsia="仿宋" w:hAnsi="仿宋" w:cs="Times New Roman" w:hint="eastAsia"/>
                <w:sz w:val="24"/>
                <w:szCs w:val="29"/>
                <w:lang w:val="zh-CN" w:bidi="zh-CN"/>
              </w:rPr>
              <w:t>在语音识别（</w:t>
            </w:r>
            <w:r w:rsidRPr="002F5F83">
              <w:rPr>
                <w:rFonts w:ascii="仿宋" w:eastAsia="仿宋" w:hAnsi="仿宋" w:cs="Times New Roman"/>
                <w:sz w:val="24"/>
                <w:szCs w:val="29"/>
                <w:lang w:val="zh-CN" w:bidi="zh-CN"/>
              </w:rPr>
              <w:t>SpeechRecognition）和话者识别（SpeakerRecognition）方面，</w:t>
            </w:r>
            <w:r w:rsidR="00F44F9A">
              <w:rPr>
                <w:rFonts w:ascii="仿宋" w:eastAsia="仿宋" w:hAnsi="仿宋" w:cs="Times New Roman" w:hint="eastAsia"/>
                <w:sz w:val="24"/>
                <w:szCs w:val="29"/>
                <w:lang w:val="zh-CN" w:bidi="zh-CN"/>
              </w:rPr>
              <w:t>虽然</w:t>
            </w:r>
            <w:r w:rsidRPr="002F5F83">
              <w:rPr>
                <w:rFonts w:ascii="仿宋" w:eastAsia="仿宋" w:hAnsi="仿宋" w:cs="Times New Roman"/>
                <w:sz w:val="24"/>
                <w:szCs w:val="29"/>
                <w:lang w:val="zh-CN" w:bidi="zh-CN"/>
              </w:rPr>
              <w:t>最常用到的语音特征就是梅尔倒谱系数（MFCC）</w:t>
            </w:r>
            <w:r>
              <w:rPr>
                <w:rFonts w:ascii="仿宋" w:eastAsia="仿宋" w:hAnsi="仿宋" w:cs="Times New Roman" w:hint="eastAsia"/>
                <w:sz w:val="24"/>
                <w:szCs w:val="29"/>
                <w:lang w:val="zh-CN" w:bidi="zh-CN"/>
              </w:rPr>
              <w:t>，</w:t>
            </w:r>
            <w:r w:rsidR="00F44F9A">
              <w:rPr>
                <w:rFonts w:ascii="仿宋" w:eastAsia="仿宋" w:hAnsi="仿宋" w:cs="Times New Roman" w:hint="eastAsia"/>
                <w:sz w:val="24"/>
                <w:szCs w:val="29"/>
                <w:lang w:val="zh-CN" w:bidi="zh-CN"/>
              </w:rPr>
              <w:t>但为了保留更多原始数据，因此</w:t>
            </w:r>
            <w:r>
              <w:rPr>
                <w:rFonts w:ascii="仿宋" w:eastAsia="仿宋" w:hAnsi="仿宋" w:cs="Times New Roman" w:hint="eastAsia"/>
                <w:sz w:val="24"/>
                <w:szCs w:val="29"/>
                <w:lang w:val="zh-CN" w:bidi="zh-CN"/>
              </w:rPr>
              <w:t>使用</w:t>
            </w:r>
            <w:r w:rsidR="00F44F9A">
              <w:rPr>
                <w:rFonts w:ascii="仿宋" w:eastAsia="仿宋" w:hAnsi="仿宋" w:cs="Times New Roman" w:hint="eastAsia"/>
                <w:sz w:val="24"/>
                <w:szCs w:val="29"/>
                <w:lang w:val="zh-CN" w:bidi="zh-CN"/>
              </w:rPr>
              <w:t>滤波器组（</w:t>
            </w:r>
            <w:r w:rsidR="00F44F9A">
              <w:rPr>
                <w:rFonts w:ascii="仿宋" w:eastAsia="仿宋" w:hAnsi="仿宋" w:cs="Times New Roman"/>
                <w:sz w:val="24"/>
                <w:szCs w:val="29"/>
                <w:lang w:val="zh-CN" w:bidi="zh-CN"/>
              </w:rPr>
              <w:t>MFSC</w:t>
            </w:r>
            <w:r w:rsidR="00F44F9A">
              <w:rPr>
                <w:rFonts w:ascii="仿宋" w:eastAsia="仿宋" w:hAnsi="仿宋" w:cs="Times New Roman" w:hint="eastAsia"/>
                <w:sz w:val="24"/>
                <w:szCs w:val="29"/>
                <w:lang w:val="zh-CN" w:bidi="zh-CN"/>
              </w:rPr>
              <w:t>）算法</w:t>
            </w:r>
            <w:r>
              <w:rPr>
                <w:rFonts w:ascii="仿宋" w:eastAsia="仿宋" w:hAnsi="仿宋" w:cs="Times New Roman" w:hint="eastAsia"/>
                <w:sz w:val="24"/>
                <w:szCs w:val="29"/>
                <w:lang w:val="zh-CN" w:bidi="zh-CN"/>
              </w:rPr>
              <w:t>对语音进行预处理和特征参数提取，这也是研究的重心。</w:t>
            </w:r>
          </w:p>
          <w:p w:rsidR="002F5F83" w:rsidRDefault="002F5F83" w:rsidP="002F5F83">
            <w:pPr>
              <w:ind w:right="118" w:firstLineChars="200" w:firstLine="480"/>
              <w:textAlignment w:val="top"/>
              <w:rPr>
                <w:rFonts w:ascii="仿宋" w:eastAsia="仿宋" w:hAnsi="仿宋" w:cs="Times New Roman"/>
                <w:sz w:val="24"/>
                <w:szCs w:val="29"/>
                <w:lang w:val="zh-CN" w:bidi="zh-CN"/>
              </w:rPr>
            </w:pPr>
            <w:r>
              <w:rPr>
                <w:rFonts w:ascii="仿宋" w:eastAsia="仿宋" w:hAnsi="仿宋" w:cs="Times New Roman" w:hint="eastAsia"/>
                <w:sz w:val="24"/>
                <w:szCs w:val="29"/>
                <w:lang w:val="zh-CN" w:bidi="zh-CN"/>
              </w:rPr>
              <w:t>除此之外，</w:t>
            </w:r>
            <w:r w:rsidR="007F2863">
              <w:rPr>
                <w:rFonts w:ascii="仿宋" w:eastAsia="仿宋" w:hAnsi="仿宋" w:cs="Times New Roman" w:hint="eastAsia"/>
                <w:sz w:val="24"/>
                <w:szCs w:val="29"/>
                <w:lang w:val="zh-CN" w:bidi="zh-CN"/>
              </w:rPr>
              <w:t>本项目后期</w:t>
            </w:r>
            <w:r w:rsidR="0034547B">
              <w:rPr>
                <w:rFonts w:ascii="仿宋" w:eastAsia="仿宋" w:hAnsi="仿宋" w:cs="Times New Roman" w:hint="eastAsia"/>
                <w:sz w:val="24"/>
                <w:szCs w:val="29"/>
                <w:lang w:val="zh-CN" w:bidi="zh-CN"/>
              </w:rPr>
              <w:t>在对大量语音文件和文本文件处理后，得到的更偏向短视频或线上游戏平台言语辱骂场景的敏感词语言模型以及声学模型</w:t>
            </w:r>
            <w:r w:rsidRPr="002F5F83">
              <w:rPr>
                <w:rFonts w:ascii="仿宋" w:eastAsia="仿宋" w:hAnsi="仿宋" w:cs="Times New Roman"/>
                <w:sz w:val="24"/>
                <w:szCs w:val="29"/>
                <w:lang w:val="zh-CN" w:bidi="zh-CN"/>
              </w:rPr>
              <w:t>可以</w:t>
            </w:r>
            <w:r w:rsidR="0034547B">
              <w:rPr>
                <w:rFonts w:ascii="仿宋" w:eastAsia="仿宋" w:hAnsi="仿宋" w:cs="Times New Roman" w:hint="eastAsia"/>
                <w:sz w:val="24"/>
                <w:szCs w:val="29"/>
                <w:lang w:val="zh-CN" w:bidi="zh-CN"/>
              </w:rPr>
              <w:t>更加</w:t>
            </w:r>
            <w:r w:rsidRPr="002F5F83">
              <w:rPr>
                <w:rFonts w:ascii="仿宋" w:eastAsia="仿宋" w:hAnsi="仿宋" w:cs="Times New Roman"/>
                <w:sz w:val="24"/>
                <w:szCs w:val="29"/>
                <w:lang w:val="zh-CN" w:bidi="zh-CN"/>
              </w:rPr>
              <w:t>确保本项目的顺利开展和结题。</w:t>
            </w:r>
          </w:p>
          <w:p w:rsidR="00A73D88" w:rsidRPr="003C72B3" w:rsidRDefault="00A73D88" w:rsidP="00A73D88">
            <w:pPr>
              <w:pStyle w:val="a7"/>
              <w:spacing w:line="360" w:lineRule="auto"/>
              <w:ind w:firstLine="480"/>
              <w:rPr>
                <w:rFonts w:eastAsia="仿宋"/>
                <w:sz w:val="24"/>
              </w:rPr>
            </w:pPr>
            <w:r w:rsidRPr="003C72B3">
              <w:rPr>
                <w:rFonts w:eastAsia="仿宋" w:hint="eastAsia"/>
                <w:sz w:val="24"/>
              </w:rPr>
              <w:t>目前</w:t>
            </w:r>
            <w:r>
              <w:rPr>
                <w:rFonts w:eastAsia="仿宋" w:hint="eastAsia"/>
                <w:sz w:val="24"/>
              </w:rPr>
              <w:t>人工智能技术应用专业实训</w:t>
            </w:r>
            <w:proofErr w:type="gramStart"/>
            <w:r>
              <w:rPr>
                <w:rFonts w:eastAsia="仿宋" w:hint="eastAsia"/>
                <w:sz w:val="24"/>
              </w:rPr>
              <w:t>室正在</w:t>
            </w:r>
            <w:proofErr w:type="gramEnd"/>
            <w:r>
              <w:rPr>
                <w:rFonts w:eastAsia="仿宋" w:hint="eastAsia"/>
                <w:sz w:val="24"/>
              </w:rPr>
              <w:t>搭建，预计</w:t>
            </w:r>
            <w:r>
              <w:rPr>
                <w:rFonts w:eastAsia="仿宋" w:hint="eastAsia"/>
                <w:sz w:val="24"/>
              </w:rPr>
              <w:t>2</w:t>
            </w:r>
            <w:r>
              <w:rPr>
                <w:rFonts w:eastAsia="仿宋"/>
                <w:sz w:val="24"/>
              </w:rPr>
              <w:t>023</w:t>
            </w:r>
            <w:r>
              <w:rPr>
                <w:rFonts w:eastAsia="仿宋" w:hint="eastAsia"/>
                <w:sz w:val="24"/>
              </w:rPr>
              <w:t>年</w:t>
            </w:r>
            <w:r>
              <w:rPr>
                <w:rFonts w:eastAsia="仿宋" w:hint="eastAsia"/>
                <w:sz w:val="24"/>
              </w:rPr>
              <w:t>3</w:t>
            </w:r>
            <w:r>
              <w:rPr>
                <w:rFonts w:eastAsia="仿宋" w:hint="eastAsia"/>
                <w:sz w:val="24"/>
              </w:rPr>
              <w:t>月将完成，实训室为项目的实施提供</w:t>
            </w:r>
            <w:r w:rsidR="00C942B3">
              <w:rPr>
                <w:rFonts w:eastAsia="仿宋" w:hint="eastAsia"/>
                <w:sz w:val="24"/>
              </w:rPr>
              <w:t>硬件条件</w:t>
            </w:r>
            <w:r>
              <w:rPr>
                <w:rFonts w:eastAsia="仿宋" w:hint="eastAsia"/>
                <w:sz w:val="24"/>
              </w:rPr>
              <w:t>保障</w:t>
            </w:r>
            <w:r w:rsidRPr="003C72B3">
              <w:rPr>
                <w:rFonts w:eastAsia="仿宋" w:hint="eastAsia"/>
                <w:sz w:val="24"/>
              </w:rPr>
              <w:t>。</w:t>
            </w:r>
            <w:r w:rsidRPr="003C72B3">
              <w:rPr>
                <w:rFonts w:eastAsia="仿宋"/>
                <w:sz w:val="24"/>
              </w:rPr>
              <w:t>项目指导老师</w:t>
            </w:r>
            <w:r>
              <w:rPr>
                <w:rFonts w:eastAsia="仿宋" w:hint="eastAsia"/>
                <w:sz w:val="24"/>
              </w:rPr>
              <w:t>李福安</w:t>
            </w:r>
            <w:r w:rsidR="00C942B3">
              <w:rPr>
                <w:rFonts w:eastAsia="仿宋" w:hint="eastAsia"/>
                <w:sz w:val="24"/>
              </w:rPr>
              <w:t>博士</w:t>
            </w:r>
            <w:r>
              <w:rPr>
                <w:rFonts w:eastAsia="仿宋" w:hint="eastAsia"/>
                <w:sz w:val="24"/>
              </w:rPr>
              <w:t>和应祥岳博士</w:t>
            </w:r>
            <w:r w:rsidR="00C942B3">
              <w:rPr>
                <w:rFonts w:eastAsia="仿宋" w:hint="eastAsia"/>
                <w:sz w:val="24"/>
              </w:rPr>
              <w:t>主持、参与了多项国家级、省部级，市厅级自然科学基金项目，具有丰富的项目实施经验，可以为项目实施提供技术指导，</w:t>
            </w:r>
            <w:r w:rsidRPr="003C72B3">
              <w:rPr>
                <w:rFonts w:eastAsia="仿宋" w:hint="eastAsia"/>
                <w:sz w:val="24"/>
              </w:rPr>
              <w:t>确保本项目的顺利开展和结题。</w:t>
            </w:r>
          </w:p>
          <w:p w:rsidR="00A73D88" w:rsidRPr="00A73D88" w:rsidRDefault="00A73D88" w:rsidP="002F5F83">
            <w:pPr>
              <w:ind w:right="118" w:firstLineChars="200" w:firstLine="480"/>
              <w:textAlignment w:val="top"/>
              <w:rPr>
                <w:rFonts w:ascii="仿宋" w:eastAsia="仿宋" w:hAnsi="仿宋" w:cs="Times New Roman"/>
                <w:sz w:val="24"/>
                <w:szCs w:val="29"/>
                <w:lang w:bidi="zh-CN"/>
              </w:rPr>
            </w:pPr>
          </w:p>
          <w:p w:rsidR="0034547B" w:rsidRDefault="0034547B" w:rsidP="0034547B">
            <w:pPr>
              <w:ind w:right="118"/>
              <w:textAlignment w:val="top"/>
              <w:rPr>
                <w:rFonts w:ascii="仿宋" w:eastAsia="仿宋" w:hAnsi="仿宋" w:cs="Times New Roman"/>
                <w:b/>
                <w:bCs/>
                <w:sz w:val="24"/>
                <w:szCs w:val="29"/>
                <w:lang w:val="zh-CN" w:bidi="zh-CN"/>
              </w:rPr>
            </w:pPr>
            <w:r>
              <w:rPr>
                <w:rFonts w:ascii="仿宋" w:eastAsia="仿宋" w:hAnsi="仿宋" w:cs="Times New Roman" w:hint="eastAsia"/>
                <w:sz w:val="24"/>
                <w:szCs w:val="29"/>
                <w:lang w:val="zh-CN" w:bidi="zh-CN"/>
              </w:rPr>
              <w:t xml:space="preserve"> </w:t>
            </w:r>
            <w:r>
              <w:rPr>
                <w:rFonts w:ascii="仿宋" w:eastAsia="仿宋" w:hAnsi="仿宋" w:cs="Times New Roman"/>
                <w:b/>
                <w:bCs/>
                <w:sz w:val="24"/>
                <w:szCs w:val="29"/>
                <w:lang w:val="zh-CN" w:bidi="zh-CN"/>
              </w:rPr>
              <w:t>2.</w:t>
            </w:r>
            <w:r>
              <w:rPr>
                <w:rFonts w:ascii="仿宋" w:eastAsia="仿宋" w:hAnsi="仿宋" w:cs="Times New Roman" w:hint="eastAsia"/>
                <w:b/>
                <w:bCs/>
                <w:sz w:val="24"/>
                <w:szCs w:val="29"/>
                <w:lang w:val="zh-CN" w:bidi="zh-CN"/>
              </w:rPr>
              <w:t>项目优势</w:t>
            </w:r>
          </w:p>
          <w:p w:rsidR="00F146ED" w:rsidRDefault="00F146ED" w:rsidP="00F44F9A">
            <w:pPr>
              <w:ind w:right="118" w:firstLine="495"/>
              <w:textAlignment w:val="top"/>
              <w:rPr>
                <w:rFonts w:ascii="仿宋" w:eastAsia="仿宋" w:hAnsi="仿宋" w:cs="Times New Roman"/>
                <w:sz w:val="24"/>
                <w:szCs w:val="29"/>
                <w:lang w:val="zh-CN" w:bidi="zh-CN"/>
              </w:rPr>
            </w:pPr>
            <w:r w:rsidRPr="00F146ED">
              <w:rPr>
                <w:rFonts w:ascii="仿宋" w:eastAsia="仿宋" w:hAnsi="仿宋" w:cs="Times New Roman" w:hint="eastAsia"/>
                <w:sz w:val="24"/>
                <w:szCs w:val="29"/>
                <w:lang w:val="zh-CN" w:bidi="zh-CN"/>
              </w:rPr>
              <w:t>计算滤波器组</w:t>
            </w:r>
            <w:r w:rsidR="00F44F9A">
              <w:rPr>
                <w:rFonts w:ascii="仿宋" w:eastAsia="仿宋" w:hAnsi="仿宋" w:cs="Times New Roman" w:hint="eastAsia"/>
                <w:sz w:val="24"/>
                <w:szCs w:val="29"/>
                <w:lang w:val="zh-CN" w:bidi="zh-CN"/>
              </w:rPr>
              <w:t>（MFSC</w:t>
            </w:r>
            <w:r w:rsidR="00F44F9A">
              <w:rPr>
                <w:rFonts w:ascii="仿宋" w:eastAsia="仿宋" w:hAnsi="仿宋" w:cs="Times New Roman"/>
                <w:sz w:val="24"/>
                <w:szCs w:val="29"/>
                <w:lang w:val="zh-CN" w:bidi="zh-CN"/>
              </w:rPr>
              <w:t>）</w:t>
            </w:r>
            <w:r w:rsidRPr="00F146ED">
              <w:rPr>
                <w:rFonts w:ascii="仿宋" w:eastAsia="仿宋" w:hAnsi="仿宋" w:cs="Times New Roman" w:hint="eastAsia"/>
                <w:sz w:val="24"/>
                <w:szCs w:val="29"/>
                <w:lang w:val="zh-CN" w:bidi="zh-CN"/>
              </w:rPr>
              <w:t>所需的所有步骤都是由语音信号的性质和人类对此类信号的感知所驱动的。</w:t>
            </w:r>
            <w:r w:rsidRPr="00F146ED">
              <w:rPr>
                <w:rFonts w:ascii="仿宋" w:eastAsia="仿宋" w:hAnsi="仿宋" w:cs="Times New Roman"/>
                <w:sz w:val="24"/>
                <w:szCs w:val="29"/>
                <w:lang w:val="zh-CN" w:bidi="zh-CN"/>
              </w:rPr>
              <w:t>相反</w:t>
            </w:r>
            <w:r w:rsidR="00F44F9A">
              <w:rPr>
                <w:rFonts w:ascii="仿宋" w:eastAsia="仿宋" w:hAnsi="仿宋" w:cs="Times New Roman" w:hint="eastAsia"/>
                <w:sz w:val="24"/>
                <w:szCs w:val="29"/>
                <w:lang w:val="zh-CN" w:bidi="zh-CN"/>
              </w:rPr>
              <w:t>，</w:t>
            </w:r>
            <w:r w:rsidRPr="00F146ED">
              <w:rPr>
                <w:rFonts w:ascii="仿宋" w:eastAsia="仿宋" w:hAnsi="仿宋" w:cs="Times New Roman"/>
                <w:sz w:val="24"/>
                <w:szCs w:val="29"/>
                <w:lang w:val="zh-CN" w:bidi="zh-CN"/>
              </w:rPr>
              <w:t>计算MFCC 所需的额外步骤是由某些机器学习算法的限制引起的。</w:t>
            </w:r>
            <w:r w:rsidR="00F44F9A">
              <w:rPr>
                <w:rFonts w:ascii="仿宋" w:eastAsia="仿宋" w:hAnsi="仿宋" w:cs="Times New Roman" w:hint="eastAsia"/>
                <w:sz w:val="24"/>
                <w:szCs w:val="29"/>
                <w:lang w:val="zh-CN" w:bidi="zh-CN"/>
              </w:rPr>
              <w:t>M</w:t>
            </w:r>
            <w:r w:rsidR="00F44F9A">
              <w:rPr>
                <w:rFonts w:ascii="仿宋" w:eastAsia="仿宋" w:hAnsi="仿宋" w:cs="Times New Roman"/>
                <w:sz w:val="24"/>
                <w:szCs w:val="29"/>
                <w:lang w:val="zh-CN" w:bidi="zh-CN"/>
              </w:rPr>
              <w:t>FSC</w:t>
            </w:r>
            <w:r w:rsidRPr="00F146ED">
              <w:rPr>
                <w:rFonts w:ascii="仿宋" w:eastAsia="仿宋" w:hAnsi="仿宋" w:cs="Times New Roman"/>
                <w:sz w:val="24"/>
                <w:szCs w:val="29"/>
                <w:lang w:val="zh-CN" w:bidi="zh-CN"/>
              </w:rPr>
              <w:t>就是相当于MFCC去掉最后一步的离散余弦变换，跟MFCC特征相比，Fbank特征保留了更多的原始语音数据。</w:t>
            </w:r>
          </w:p>
          <w:p w:rsidR="00C92576" w:rsidRDefault="00C92576" w:rsidP="00C92576">
            <w:pPr>
              <w:ind w:right="118" w:firstLine="495"/>
              <w:jc w:val="left"/>
              <w:textAlignment w:val="top"/>
              <w:rPr>
                <w:rFonts w:ascii="仿宋" w:eastAsia="仿宋" w:hAnsi="仿宋" w:cs="Times New Roman"/>
                <w:sz w:val="24"/>
                <w:szCs w:val="29"/>
                <w:lang w:val="zh-CN" w:bidi="zh-CN"/>
              </w:rPr>
            </w:pPr>
            <w:r>
              <w:rPr>
                <w:noProof/>
              </w:rPr>
              <w:lastRenderedPageBreak/>
              <w:drawing>
                <wp:inline distT="0" distB="0" distL="0" distR="0">
                  <wp:extent cx="4784141" cy="22980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91338" cy="2301522"/>
                          </a:xfrm>
                          <a:prstGeom prst="rect">
                            <a:avLst/>
                          </a:prstGeom>
                          <a:noFill/>
                          <a:ln>
                            <a:noFill/>
                          </a:ln>
                        </pic:spPr>
                      </pic:pic>
                    </a:graphicData>
                  </a:graphic>
                </wp:inline>
              </w:drawing>
            </w:r>
          </w:p>
          <w:p w:rsidR="00F44F9A" w:rsidRDefault="00F44F9A" w:rsidP="00F44F9A">
            <w:pPr>
              <w:ind w:right="118" w:firstLineChars="200" w:firstLine="480"/>
              <w:textAlignment w:val="top"/>
              <w:rPr>
                <w:rFonts w:ascii="仿宋" w:eastAsia="仿宋" w:hAnsi="仿宋" w:cs="Times New Roman"/>
                <w:sz w:val="24"/>
                <w:szCs w:val="29"/>
                <w:lang w:val="zh-CN" w:bidi="zh-CN"/>
              </w:rPr>
            </w:pPr>
            <w:r w:rsidRPr="00F44F9A">
              <w:rPr>
                <w:rFonts w:ascii="仿宋" w:eastAsia="仿宋" w:hAnsi="仿宋" w:cs="Times New Roman" w:hint="eastAsia"/>
                <w:sz w:val="24"/>
                <w:szCs w:val="29"/>
                <w:lang w:val="zh-CN" w:bidi="zh-CN"/>
              </w:rPr>
              <w:t>因为深度神经网络不太容易受到高度相关的输入的影响，因此离散余弦变换（</w:t>
            </w:r>
            <w:r w:rsidRPr="00F44F9A">
              <w:rPr>
                <w:rFonts w:ascii="仿宋" w:eastAsia="仿宋" w:hAnsi="仿宋" w:cs="Times New Roman"/>
                <w:sz w:val="24"/>
                <w:szCs w:val="29"/>
                <w:lang w:val="zh-CN" w:bidi="zh-CN"/>
              </w:rPr>
              <w:t>DCT）不再是必要的步骤。值得注意的是，离散余弦变换（DCT）是一种线性变换，因此是不可取的，因为它丢弃了语音信号中的一些高度非线性的信息。质疑傅里叶变换是否是必要的操作是明智的</w:t>
            </w:r>
            <w:r>
              <w:rPr>
                <w:rFonts w:ascii="仿宋" w:eastAsia="仿宋" w:hAnsi="仿宋" w:cs="Times New Roman" w:hint="eastAsia"/>
                <w:sz w:val="24"/>
                <w:szCs w:val="29"/>
                <w:lang w:val="zh-CN" w:bidi="zh-CN"/>
              </w:rPr>
              <w:t>,</w:t>
            </w:r>
            <w:r w:rsidRPr="00F44F9A">
              <w:rPr>
                <w:rFonts w:ascii="仿宋" w:eastAsia="仿宋" w:hAnsi="仿宋" w:cs="Times New Roman"/>
                <w:sz w:val="24"/>
                <w:szCs w:val="29"/>
                <w:lang w:val="zh-CN" w:bidi="zh-CN"/>
              </w:rPr>
              <w:t>鉴于傅里叶变换本身也是一种线性运算</w:t>
            </w:r>
            <w:r>
              <w:rPr>
                <w:rFonts w:ascii="仿宋" w:eastAsia="仿宋" w:hAnsi="仿宋" w:cs="Times New Roman" w:hint="eastAsia"/>
                <w:sz w:val="24"/>
                <w:szCs w:val="29"/>
                <w:lang w:val="zh-CN" w:bidi="zh-CN"/>
              </w:rPr>
              <w:t>,</w:t>
            </w:r>
            <w:r w:rsidRPr="00F44F9A">
              <w:rPr>
                <w:rFonts w:ascii="仿宋" w:eastAsia="仿宋" w:hAnsi="仿宋" w:cs="Times New Roman"/>
                <w:sz w:val="24"/>
                <w:szCs w:val="29"/>
                <w:lang w:val="zh-CN" w:bidi="zh-CN"/>
              </w:rPr>
              <w:t>因此忽略它并尝试直接从时域中的信号中学习可能是有益的。 事实上，最近的一些工作已经尝试了这一点，并报告了积极的结果。然而，傅里叶变换运算是一个难以学习的操作，并且可能会增加实现相同性能所需的数据量和模型复杂性。此外，在</w:t>
            </w:r>
            <w:r w:rsidRPr="00F44F9A">
              <w:rPr>
                <w:rFonts w:ascii="仿宋" w:eastAsia="仿宋" w:hAnsi="仿宋" w:cs="Times New Roman" w:hint="eastAsia"/>
                <w:sz w:val="24"/>
                <w:szCs w:val="29"/>
                <w:lang w:val="zh-CN" w:bidi="zh-CN"/>
              </w:rPr>
              <w:t>进行短时傅里叶变换（</w:t>
            </w:r>
            <w:r w:rsidRPr="00F44F9A">
              <w:rPr>
                <w:rFonts w:ascii="仿宋" w:eastAsia="仿宋" w:hAnsi="仿宋" w:cs="Times New Roman"/>
                <w:sz w:val="24"/>
                <w:szCs w:val="29"/>
                <w:lang w:val="zh-CN" w:bidi="zh-CN"/>
              </w:rPr>
              <w:t>STFT）时，我们假设信号在短时间内是静止的，因此傅里叶变换的线性度不会构成关键问题。</w:t>
            </w:r>
          </w:p>
          <w:p w:rsidR="00725859" w:rsidRDefault="00725859" w:rsidP="00F44F9A">
            <w:pPr>
              <w:ind w:right="118" w:firstLineChars="200" w:firstLine="480"/>
              <w:textAlignment w:val="top"/>
              <w:rPr>
                <w:rFonts w:ascii="仿宋" w:eastAsia="仿宋" w:hAnsi="仿宋" w:cs="Times New Roman"/>
                <w:sz w:val="24"/>
                <w:szCs w:val="29"/>
                <w:lang w:val="zh-CN" w:bidi="zh-CN"/>
              </w:rPr>
            </w:pPr>
            <w:r>
              <w:rPr>
                <w:rFonts w:ascii="仿宋" w:eastAsia="仿宋" w:hAnsi="仿宋" w:cs="Times New Roman" w:hint="eastAsia"/>
                <w:sz w:val="24"/>
                <w:szCs w:val="29"/>
                <w:lang w:val="zh-CN" w:bidi="zh-CN"/>
              </w:rPr>
              <w:t>这也是M</w:t>
            </w:r>
            <w:r>
              <w:rPr>
                <w:rFonts w:ascii="仿宋" w:eastAsia="仿宋" w:hAnsi="仿宋" w:cs="Times New Roman"/>
                <w:sz w:val="24"/>
                <w:szCs w:val="29"/>
                <w:lang w:val="zh-CN" w:bidi="zh-CN"/>
              </w:rPr>
              <w:t>FSC</w:t>
            </w:r>
            <w:r>
              <w:rPr>
                <w:rFonts w:ascii="仿宋" w:eastAsia="仿宋" w:hAnsi="仿宋" w:cs="Times New Roman" w:hint="eastAsia"/>
                <w:sz w:val="24"/>
                <w:szCs w:val="29"/>
                <w:lang w:val="zh-CN" w:bidi="zh-CN"/>
              </w:rPr>
              <w:t>越来越受欢迎的原因。</w:t>
            </w:r>
          </w:p>
          <w:p w:rsidR="0097241D" w:rsidRDefault="0097241D" w:rsidP="0097241D">
            <w:pPr>
              <w:ind w:right="118"/>
              <w:textAlignment w:val="top"/>
              <w:rPr>
                <w:rFonts w:ascii="仿宋" w:eastAsia="仿宋" w:hAnsi="仿宋" w:cs="Times New Roman"/>
                <w:b/>
                <w:bCs/>
                <w:sz w:val="24"/>
                <w:szCs w:val="29"/>
                <w:lang w:val="zh-CN" w:bidi="zh-CN"/>
              </w:rPr>
            </w:pPr>
            <w:r>
              <w:rPr>
                <w:rFonts w:ascii="仿宋" w:eastAsia="仿宋" w:hAnsi="仿宋" w:cs="Times New Roman" w:hint="eastAsia"/>
                <w:sz w:val="24"/>
                <w:szCs w:val="29"/>
                <w:lang w:val="zh-CN" w:bidi="zh-CN"/>
              </w:rPr>
              <w:t xml:space="preserve"> </w:t>
            </w:r>
            <w:r>
              <w:rPr>
                <w:rFonts w:ascii="仿宋" w:eastAsia="仿宋" w:hAnsi="仿宋" w:cs="Times New Roman"/>
                <w:b/>
                <w:bCs/>
                <w:sz w:val="24"/>
                <w:szCs w:val="29"/>
                <w:lang w:val="zh-CN" w:bidi="zh-CN"/>
              </w:rPr>
              <w:t>3.</w:t>
            </w:r>
            <w:r>
              <w:rPr>
                <w:rFonts w:ascii="仿宋" w:eastAsia="仿宋" w:hAnsi="仿宋" w:cs="Times New Roman" w:hint="eastAsia"/>
                <w:b/>
                <w:bCs/>
                <w:sz w:val="24"/>
                <w:szCs w:val="29"/>
                <w:lang w:val="zh-CN" w:bidi="zh-CN"/>
              </w:rPr>
              <w:t>项目风险</w:t>
            </w:r>
          </w:p>
          <w:p w:rsidR="0097241D" w:rsidRDefault="0097241D" w:rsidP="00DE3422">
            <w:pPr>
              <w:ind w:right="118" w:firstLine="495"/>
              <w:textAlignment w:val="top"/>
              <w:rPr>
                <w:rFonts w:ascii="仿宋" w:eastAsia="仿宋" w:hAnsi="仿宋" w:cs="Times New Roman"/>
                <w:sz w:val="24"/>
                <w:szCs w:val="29"/>
                <w:lang w:val="zh-CN" w:bidi="zh-CN"/>
              </w:rPr>
            </w:pPr>
            <w:r>
              <w:rPr>
                <w:rFonts w:ascii="仿宋" w:eastAsia="仿宋" w:hAnsi="仿宋" w:cs="Times New Roman" w:hint="eastAsia"/>
                <w:sz w:val="24"/>
                <w:szCs w:val="29"/>
                <w:lang w:val="zh-CN" w:bidi="zh-CN"/>
              </w:rPr>
              <w:t>面临以下三个困境：</w:t>
            </w:r>
          </w:p>
          <w:p w:rsidR="00DE3422" w:rsidRDefault="00DE3422" w:rsidP="00DE3422">
            <w:pPr>
              <w:pStyle w:val="a7"/>
              <w:numPr>
                <w:ilvl w:val="0"/>
                <w:numId w:val="2"/>
              </w:numPr>
              <w:ind w:right="118" w:firstLineChars="0"/>
              <w:textAlignment w:val="top"/>
              <w:rPr>
                <w:rFonts w:ascii="仿宋" w:eastAsia="仿宋" w:hAnsi="仿宋"/>
                <w:sz w:val="24"/>
                <w:szCs w:val="29"/>
                <w:lang w:val="zh-CN" w:bidi="zh-CN"/>
              </w:rPr>
            </w:pPr>
            <w:r w:rsidRPr="00DE3422">
              <w:rPr>
                <w:rFonts w:ascii="仿宋" w:eastAsia="仿宋" w:hAnsi="仿宋" w:hint="eastAsia"/>
                <w:sz w:val="24"/>
                <w:szCs w:val="29"/>
                <w:lang w:val="zh-CN" w:bidi="zh-CN"/>
              </w:rPr>
              <w:t>噪声鲁棒性</w:t>
            </w:r>
          </w:p>
          <w:p w:rsidR="00DE3422" w:rsidRPr="00DE3422" w:rsidRDefault="00DE3422" w:rsidP="00DE3422">
            <w:pPr>
              <w:ind w:right="118" w:firstLineChars="200" w:firstLine="480"/>
              <w:textAlignment w:val="top"/>
              <w:rPr>
                <w:rFonts w:ascii="仿宋" w:eastAsia="仿宋" w:hAnsi="仿宋"/>
                <w:sz w:val="24"/>
                <w:szCs w:val="29"/>
                <w:lang w:val="zh-CN" w:bidi="zh-CN"/>
              </w:rPr>
            </w:pPr>
            <w:r w:rsidRPr="00DE3422">
              <w:rPr>
                <w:rFonts w:ascii="仿宋" w:eastAsia="仿宋" w:hAnsi="仿宋" w:hint="eastAsia"/>
                <w:sz w:val="24"/>
                <w:szCs w:val="29"/>
                <w:lang w:val="zh-CN" w:bidi="zh-CN"/>
              </w:rPr>
              <w:t>做声环境下的鲁棒语音识别一直是语音识别大规模应用的主要绊脚石，我们如何在一些噪声场景比较大的情况下，比如说我们的马路、咖啡厅，公共汽车，飞机场，以及会议室，大巴上等等，使得得到很高的识别精度，这是非常具有挑战性的。</w:t>
            </w:r>
          </w:p>
          <w:p w:rsidR="00DE3422" w:rsidRDefault="00DE3422" w:rsidP="00DE3422">
            <w:pPr>
              <w:pStyle w:val="a7"/>
              <w:numPr>
                <w:ilvl w:val="0"/>
                <w:numId w:val="2"/>
              </w:numPr>
              <w:ind w:right="118" w:firstLineChars="0"/>
              <w:textAlignment w:val="top"/>
              <w:rPr>
                <w:rFonts w:ascii="仿宋" w:eastAsia="仿宋" w:hAnsi="仿宋"/>
                <w:sz w:val="24"/>
                <w:szCs w:val="29"/>
                <w:lang w:val="zh-CN" w:bidi="zh-CN"/>
              </w:rPr>
            </w:pPr>
            <w:r w:rsidRPr="00DE3422">
              <w:rPr>
                <w:rFonts w:ascii="仿宋" w:eastAsia="仿宋" w:hAnsi="仿宋" w:hint="eastAsia"/>
                <w:sz w:val="24"/>
                <w:szCs w:val="29"/>
                <w:lang w:val="zh-CN" w:bidi="zh-CN"/>
              </w:rPr>
              <w:t>多类复杂性</w:t>
            </w:r>
          </w:p>
          <w:p w:rsidR="00DE3422" w:rsidRPr="00DE3422" w:rsidRDefault="00DE3422" w:rsidP="00DE3422">
            <w:pPr>
              <w:ind w:right="118" w:firstLineChars="200" w:firstLine="480"/>
              <w:textAlignment w:val="top"/>
              <w:rPr>
                <w:rFonts w:ascii="仿宋" w:eastAsia="仿宋" w:hAnsi="仿宋"/>
                <w:sz w:val="24"/>
                <w:szCs w:val="29"/>
                <w:lang w:val="zh-CN" w:bidi="zh-CN"/>
              </w:rPr>
            </w:pPr>
            <w:r w:rsidRPr="00DE3422">
              <w:rPr>
                <w:rFonts w:ascii="仿宋" w:eastAsia="仿宋" w:hAnsi="仿宋" w:hint="eastAsia"/>
                <w:sz w:val="24"/>
                <w:szCs w:val="29"/>
                <w:lang w:val="zh-CN" w:bidi="zh-CN"/>
              </w:rPr>
              <w:t>过去的大部分语音识别系统的设计主要是针对一些单一环境、单一场景下进行设计的，如何做多类别复杂场景下的通用的语音识别是非常困难的，比如说在</w:t>
            </w:r>
            <w:r w:rsidRPr="00DE3422">
              <w:rPr>
                <w:rFonts w:ascii="仿宋" w:eastAsia="仿宋" w:hAnsi="仿宋"/>
                <w:sz w:val="24"/>
                <w:szCs w:val="29"/>
                <w:lang w:val="zh-CN" w:bidi="zh-CN"/>
              </w:rPr>
              <w:t>Youtube或者BBC上的一些数据，可以来自各种各样的语境和场景，有新闻广播、新闻采访、音乐会、访谈、电影等等，如何在多预警下做成一个通用的鲁棒的语音识别性能呢，是比较有挑战性的。</w:t>
            </w:r>
          </w:p>
          <w:p w:rsidR="00DE3422" w:rsidRDefault="00DE3422" w:rsidP="00DE3422">
            <w:pPr>
              <w:pStyle w:val="a7"/>
              <w:numPr>
                <w:ilvl w:val="0"/>
                <w:numId w:val="2"/>
              </w:numPr>
              <w:ind w:right="118" w:firstLineChars="0"/>
              <w:textAlignment w:val="top"/>
              <w:rPr>
                <w:rFonts w:ascii="仿宋" w:eastAsia="仿宋" w:hAnsi="仿宋"/>
                <w:sz w:val="24"/>
                <w:szCs w:val="29"/>
                <w:lang w:val="zh-CN" w:bidi="zh-CN"/>
              </w:rPr>
            </w:pPr>
            <w:proofErr w:type="gramStart"/>
            <w:r w:rsidRPr="00DE3422">
              <w:rPr>
                <w:rFonts w:ascii="仿宋" w:eastAsia="仿宋" w:hAnsi="仿宋" w:hint="eastAsia"/>
                <w:sz w:val="24"/>
                <w:szCs w:val="29"/>
                <w:lang w:val="zh-CN" w:bidi="zh-CN"/>
              </w:rPr>
              <w:t>低数据</w:t>
            </w:r>
            <w:proofErr w:type="gramEnd"/>
            <w:r w:rsidRPr="00DE3422">
              <w:rPr>
                <w:rFonts w:ascii="仿宋" w:eastAsia="仿宋" w:hAnsi="仿宋" w:hint="eastAsia"/>
                <w:sz w:val="24"/>
                <w:szCs w:val="29"/>
                <w:lang w:val="zh-CN" w:bidi="zh-CN"/>
              </w:rPr>
              <w:t>资源与多语言</w:t>
            </w:r>
          </w:p>
          <w:p w:rsidR="00DE3422" w:rsidRDefault="00DE3422" w:rsidP="00DE3422">
            <w:pPr>
              <w:ind w:right="118" w:firstLineChars="200" w:firstLine="480"/>
              <w:textAlignment w:val="top"/>
              <w:rPr>
                <w:rFonts w:ascii="仿宋" w:eastAsia="仿宋" w:hAnsi="仿宋"/>
                <w:sz w:val="24"/>
                <w:szCs w:val="29"/>
                <w:lang w:val="zh-CN" w:bidi="zh-CN"/>
              </w:rPr>
            </w:pPr>
            <w:r w:rsidRPr="00DE3422">
              <w:rPr>
                <w:rFonts w:ascii="仿宋" w:eastAsia="仿宋" w:hAnsi="仿宋" w:hint="eastAsia"/>
                <w:sz w:val="24"/>
                <w:szCs w:val="29"/>
                <w:lang w:val="zh-CN" w:bidi="zh-CN"/>
              </w:rPr>
              <w:t>目前大部分语音识别的研究和应用，主要是基于一些大语种，比如说英语、汉语、阿拉伯语和法语等等，我们知道世界上一共有</w:t>
            </w:r>
            <w:r w:rsidRPr="00DE3422">
              <w:rPr>
                <w:rFonts w:ascii="仿宋" w:eastAsia="仿宋" w:hAnsi="仿宋"/>
                <w:sz w:val="24"/>
                <w:szCs w:val="29"/>
                <w:lang w:val="zh-CN" w:bidi="zh-CN"/>
              </w:rPr>
              <w:t>6900多种语言，如何快速的实现一套基于任何语言的语言识别系统是非常困难的，它也具有重大的战略意义。</w:t>
            </w:r>
          </w:p>
          <w:p w:rsidR="002D1F92" w:rsidRDefault="002D1F92" w:rsidP="002D1F92">
            <w:pPr>
              <w:ind w:right="118"/>
              <w:textAlignment w:val="top"/>
              <w:rPr>
                <w:rFonts w:ascii="仿宋" w:eastAsia="仿宋" w:hAnsi="仿宋"/>
                <w:b/>
                <w:bCs/>
                <w:sz w:val="24"/>
                <w:szCs w:val="29"/>
                <w:lang w:val="zh-CN" w:bidi="zh-CN"/>
              </w:rPr>
            </w:pPr>
            <w:r>
              <w:rPr>
                <w:rFonts w:ascii="仿宋" w:eastAsia="仿宋" w:hAnsi="仿宋" w:hint="eastAsia"/>
                <w:sz w:val="24"/>
                <w:szCs w:val="29"/>
                <w:lang w:val="zh-CN" w:bidi="zh-CN"/>
              </w:rPr>
              <w:t xml:space="preserve"> </w:t>
            </w:r>
            <w:r>
              <w:rPr>
                <w:rFonts w:ascii="仿宋" w:eastAsia="仿宋" w:hAnsi="仿宋"/>
                <w:sz w:val="24"/>
                <w:szCs w:val="29"/>
                <w:lang w:val="zh-CN" w:bidi="zh-CN"/>
              </w:rPr>
              <w:t>4</w:t>
            </w:r>
            <w:r>
              <w:rPr>
                <w:rFonts w:ascii="仿宋" w:eastAsia="仿宋" w:hAnsi="仿宋"/>
                <w:b/>
                <w:bCs/>
                <w:sz w:val="24"/>
                <w:szCs w:val="29"/>
                <w:lang w:val="zh-CN" w:bidi="zh-CN"/>
              </w:rPr>
              <w:t>.</w:t>
            </w:r>
            <w:r>
              <w:rPr>
                <w:rFonts w:ascii="仿宋" w:eastAsia="仿宋" w:hAnsi="仿宋" w:hint="eastAsia"/>
                <w:b/>
                <w:bCs/>
                <w:sz w:val="24"/>
                <w:szCs w:val="29"/>
                <w:lang w:val="zh-CN" w:bidi="zh-CN"/>
              </w:rPr>
              <w:t>项目创新点</w:t>
            </w:r>
          </w:p>
          <w:p w:rsidR="00000000" w:rsidRDefault="002D1F92">
            <w:pPr>
              <w:ind w:right="118" w:firstLineChars="200" w:firstLine="480"/>
              <w:textAlignment w:val="top"/>
              <w:rPr>
                <w:rFonts w:ascii="仿宋" w:eastAsia="仿宋" w:hAnsi="仿宋"/>
                <w:sz w:val="24"/>
                <w:szCs w:val="29"/>
                <w:lang w:val="zh-CN" w:bidi="zh-CN"/>
              </w:rPr>
            </w:pPr>
            <w:r>
              <w:rPr>
                <w:rFonts w:ascii="仿宋" w:eastAsia="仿宋" w:hAnsi="仿宋" w:hint="eastAsia"/>
                <w:sz w:val="24"/>
                <w:szCs w:val="29"/>
                <w:lang w:val="zh-CN" w:bidi="zh-CN"/>
              </w:rPr>
              <w:t>本项目特别针对的是国内网络暴力敏感词频出的现状，因此采用M</w:t>
            </w:r>
            <w:r>
              <w:rPr>
                <w:rFonts w:ascii="仿宋" w:eastAsia="仿宋" w:hAnsi="仿宋"/>
                <w:sz w:val="24"/>
                <w:szCs w:val="29"/>
                <w:lang w:val="zh-CN" w:bidi="zh-CN"/>
              </w:rPr>
              <w:t>FSC</w:t>
            </w:r>
            <w:r>
              <w:rPr>
                <w:rFonts w:ascii="仿宋" w:eastAsia="仿宋" w:hAnsi="仿宋" w:hint="eastAsia"/>
                <w:sz w:val="24"/>
                <w:szCs w:val="29"/>
                <w:lang w:val="zh-CN" w:bidi="zh-CN"/>
              </w:rPr>
              <w:t>算法更好的保留原始数据，训练出一套针对国内网络暴力的敏感词检测声学模型以及语言模型</w:t>
            </w:r>
            <w:r w:rsidR="00AC7E70">
              <w:rPr>
                <w:rFonts w:ascii="仿宋" w:eastAsia="仿宋" w:hAnsi="仿宋" w:hint="eastAsia"/>
                <w:sz w:val="24"/>
                <w:szCs w:val="29"/>
                <w:lang w:val="zh-CN" w:bidi="zh-CN"/>
              </w:rPr>
              <w:t>，除了针对性以外，M</w:t>
            </w:r>
            <w:r w:rsidR="00AC7E70">
              <w:rPr>
                <w:rFonts w:ascii="仿宋" w:eastAsia="仿宋" w:hAnsi="仿宋"/>
                <w:sz w:val="24"/>
                <w:szCs w:val="29"/>
                <w:lang w:val="zh-CN" w:bidi="zh-CN"/>
              </w:rPr>
              <w:t>FSC</w:t>
            </w:r>
            <w:r w:rsidR="00AC7E70">
              <w:rPr>
                <w:rFonts w:ascii="仿宋" w:eastAsia="仿宋" w:hAnsi="仿宋" w:hint="eastAsia"/>
                <w:sz w:val="24"/>
                <w:szCs w:val="29"/>
                <w:lang w:val="zh-CN" w:bidi="zh-CN"/>
              </w:rPr>
              <w:t>也不再收到机器学习算法的限制。</w:t>
            </w:r>
          </w:p>
        </w:tc>
      </w:tr>
    </w:tbl>
    <w:p w:rsidR="00356B2B" w:rsidRDefault="00877AEA">
      <w:pPr>
        <w:ind w:left="100" w:rightChars="-187" w:right="-393"/>
        <w:rPr>
          <w:rFonts w:ascii="Times New Roman" w:eastAsia="黑体" w:hAnsi="Times New Roman" w:cs="Times New Roman"/>
          <w:b/>
          <w:bCs/>
          <w:sz w:val="28"/>
          <w:szCs w:val="28"/>
          <w:lang w:val="zh-CN" w:bidi="zh-CN"/>
        </w:rPr>
      </w:pPr>
      <w:r>
        <w:rPr>
          <w:rFonts w:ascii="Times New Roman" w:eastAsia="黑体" w:hAnsi="Times New Roman" w:cs="Times New Roman"/>
          <w:b/>
          <w:bCs/>
          <w:sz w:val="28"/>
          <w:szCs w:val="28"/>
          <w:lang w:val="zh-CN" w:bidi="zh-CN"/>
        </w:rPr>
        <w:lastRenderedPageBreak/>
        <w:t>五</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项目预期成果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356B2B">
        <w:trPr>
          <w:trHeight w:val="4105"/>
        </w:trPr>
        <w:tc>
          <w:tcPr>
            <w:tcW w:w="5000" w:type="pct"/>
          </w:tcPr>
          <w:p w:rsidR="0034547B" w:rsidRDefault="00877AEA" w:rsidP="00265662">
            <w:pPr>
              <w:spacing w:beforeLines="50" w:line="240" w:lineRule="atLeast"/>
              <w:jc w:val="left"/>
              <w:rPr>
                <w:rFonts w:ascii="Times New Roman" w:eastAsia="仿宋_GB2312" w:hAnsi="Times New Roman" w:cs="Times New Roman"/>
                <w:sz w:val="24"/>
                <w:szCs w:val="24"/>
              </w:rPr>
            </w:pPr>
            <w:r>
              <w:rPr>
                <w:rFonts w:ascii="Times New Roman" w:eastAsia="仿宋_GB2312" w:hAnsi="Times New Roman" w:cs="Times New Roman"/>
                <w:sz w:val="24"/>
                <w:szCs w:val="24"/>
              </w:rPr>
              <w:t>（包括知识产权成果和经济</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社会效益等）</w:t>
            </w:r>
          </w:p>
          <w:p w:rsidR="00AC7E70" w:rsidRPr="00AC7E70" w:rsidRDefault="00AC7E70" w:rsidP="00265662">
            <w:pPr>
              <w:spacing w:beforeLines="50" w:line="240" w:lineRule="atLeast"/>
              <w:jc w:val="left"/>
              <w:rPr>
                <w:rFonts w:ascii="Times New Roman" w:eastAsia="仿宋_GB2312" w:hAnsi="Times New Roman" w:cs="Times New Roman"/>
                <w:b/>
                <w:bCs/>
                <w:sz w:val="24"/>
                <w:szCs w:val="24"/>
              </w:rPr>
            </w:pPr>
            <w:r w:rsidRPr="00AC7E70">
              <w:rPr>
                <w:rFonts w:ascii="Times New Roman" w:eastAsia="仿宋_GB2312" w:hAnsi="Times New Roman" w:cs="Times New Roman" w:hint="eastAsia"/>
                <w:b/>
                <w:bCs/>
                <w:sz w:val="24"/>
                <w:szCs w:val="24"/>
              </w:rPr>
              <w:t xml:space="preserve"> </w:t>
            </w:r>
            <w:r w:rsidRPr="00AC7E70">
              <w:rPr>
                <w:rFonts w:ascii="Times New Roman" w:eastAsia="仿宋_GB2312" w:hAnsi="Times New Roman" w:cs="Times New Roman"/>
                <w:b/>
                <w:bCs/>
                <w:sz w:val="24"/>
                <w:szCs w:val="24"/>
              </w:rPr>
              <w:t>1.</w:t>
            </w:r>
            <w:r w:rsidRPr="00AC7E70">
              <w:rPr>
                <w:rFonts w:ascii="Times New Roman" w:eastAsia="仿宋_GB2312" w:hAnsi="Times New Roman" w:cs="Times New Roman" w:hint="eastAsia"/>
                <w:b/>
                <w:bCs/>
                <w:sz w:val="24"/>
                <w:szCs w:val="24"/>
              </w:rPr>
              <w:t>知识产权成果</w:t>
            </w:r>
          </w:p>
          <w:p w:rsidR="0034547B" w:rsidRDefault="00731101" w:rsidP="007017F4">
            <w:pPr>
              <w:spacing w:beforeLines="50" w:line="240" w:lineRule="atLeast"/>
              <w:ind w:firstLineChars="200" w:firstLine="480"/>
              <w:jc w:val="left"/>
              <w:rPr>
                <w:rFonts w:ascii="仿宋" w:eastAsia="仿宋" w:hAnsi="仿宋"/>
                <w:sz w:val="24"/>
              </w:rPr>
            </w:pPr>
            <w:r>
              <w:rPr>
                <w:rFonts w:ascii="仿宋" w:eastAsia="仿宋" w:hAnsi="仿宋" w:hint="eastAsia"/>
                <w:sz w:val="24"/>
              </w:rPr>
              <w:t>预计发表论文1篇，或者软件专著1篇</w:t>
            </w:r>
            <w:r w:rsidR="00FC1A69">
              <w:rPr>
                <w:rFonts w:ascii="仿宋" w:eastAsia="仿宋" w:hAnsi="仿宋" w:hint="eastAsia"/>
                <w:sz w:val="24"/>
              </w:rPr>
              <w:t>。</w:t>
            </w:r>
          </w:p>
          <w:p w:rsidR="00731101" w:rsidRDefault="00AC7E70" w:rsidP="007017F4">
            <w:pPr>
              <w:spacing w:beforeLines="50" w:line="240" w:lineRule="atLeast"/>
              <w:jc w:val="left"/>
              <w:rPr>
                <w:rFonts w:ascii="仿宋" w:eastAsia="仿宋" w:hAnsi="仿宋" w:cs="Times New Roman"/>
                <w:b/>
                <w:bCs/>
                <w:sz w:val="24"/>
              </w:rPr>
            </w:pPr>
            <w:r w:rsidRPr="00AC7E70">
              <w:rPr>
                <w:rFonts w:ascii="仿宋" w:eastAsia="仿宋" w:hAnsi="仿宋" w:cs="Times New Roman" w:hint="eastAsia"/>
                <w:b/>
                <w:bCs/>
                <w:sz w:val="24"/>
              </w:rPr>
              <w:t xml:space="preserve"> </w:t>
            </w:r>
            <w:r w:rsidRPr="00AC7E70">
              <w:rPr>
                <w:rFonts w:ascii="仿宋" w:eastAsia="仿宋" w:hAnsi="仿宋" w:cs="Times New Roman"/>
                <w:b/>
                <w:bCs/>
                <w:sz w:val="24"/>
              </w:rPr>
              <w:t>2.</w:t>
            </w:r>
            <w:r w:rsidRPr="00AC7E70">
              <w:rPr>
                <w:rFonts w:ascii="仿宋" w:eastAsia="仿宋" w:hAnsi="仿宋" w:cs="Times New Roman" w:hint="eastAsia"/>
                <w:b/>
                <w:bCs/>
                <w:sz w:val="24"/>
              </w:rPr>
              <w:t>经济效益</w:t>
            </w:r>
          </w:p>
          <w:p w:rsidR="00283D96" w:rsidRPr="00283D96" w:rsidRDefault="00731101" w:rsidP="00D958BF">
            <w:pPr>
              <w:spacing w:beforeLines="50" w:line="240" w:lineRule="atLeast"/>
              <w:ind w:firstLineChars="200" w:firstLine="482"/>
              <w:jc w:val="left"/>
              <w:rPr>
                <w:rFonts w:ascii="仿宋" w:eastAsia="仿宋" w:hAnsi="仿宋" w:cs="Times New Roman"/>
                <w:sz w:val="24"/>
              </w:rPr>
            </w:pPr>
            <w:r>
              <w:rPr>
                <w:rFonts w:ascii="仿宋" w:eastAsia="仿宋" w:hAnsi="仿宋" w:cs="Times New Roman" w:hint="eastAsia"/>
                <w:b/>
                <w:bCs/>
                <w:sz w:val="24"/>
              </w:rPr>
              <w:t>项目完成后，制作的基于MFSC算法的ASR检测敏感</w:t>
            </w:r>
            <w:proofErr w:type="gramStart"/>
            <w:r>
              <w:rPr>
                <w:rFonts w:ascii="仿宋" w:eastAsia="仿宋" w:hAnsi="仿宋" w:cs="Times New Roman" w:hint="eastAsia"/>
                <w:b/>
                <w:bCs/>
                <w:sz w:val="24"/>
              </w:rPr>
              <w:t>词系统</w:t>
            </w:r>
            <w:proofErr w:type="gramEnd"/>
            <w:r w:rsidR="00FC1A69">
              <w:rPr>
                <w:rFonts w:ascii="仿宋" w:eastAsia="仿宋" w:hAnsi="仿宋" w:cs="Times New Roman" w:hint="eastAsia"/>
                <w:b/>
                <w:bCs/>
                <w:sz w:val="24"/>
              </w:rPr>
              <w:t>预计</w:t>
            </w:r>
            <w:r>
              <w:rPr>
                <w:rFonts w:ascii="仿宋" w:eastAsia="仿宋" w:hAnsi="仿宋" w:cs="Times New Roman" w:hint="eastAsia"/>
                <w:b/>
                <w:bCs/>
                <w:sz w:val="24"/>
              </w:rPr>
              <w:t>将</w:t>
            </w:r>
            <w:r w:rsidR="00283D96">
              <w:rPr>
                <w:rFonts w:ascii="仿宋" w:eastAsia="仿宋" w:hAnsi="仿宋" w:cs="Times New Roman" w:hint="eastAsia"/>
                <w:sz w:val="24"/>
              </w:rPr>
              <w:t>应用于新兴的语音</w:t>
            </w:r>
            <w:r w:rsidR="00283D96" w:rsidRPr="00283D96">
              <w:rPr>
                <w:rFonts w:ascii="仿宋" w:eastAsia="仿宋" w:hAnsi="仿宋" w:cs="Times New Roman"/>
                <w:sz w:val="24"/>
              </w:rPr>
              <w:t>APP</w:t>
            </w:r>
            <w:r w:rsidR="00FC1A69">
              <w:rPr>
                <w:rFonts w:ascii="仿宋" w:eastAsia="仿宋" w:hAnsi="仿宋" w:cs="Times New Roman" w:hint="eastAsia"/>
                <w:sz w:val="24"/>
              </w:rPr>
              <w:t>检测敏感词；或</w:t>
            </w:r>
            <w:r w:rsidR="00283D96">
              <w:rPr>
                <w:rFonts w:ascii="仿宋" w:eastAsia="仿宋" w:hAnsi="仿宋" w:cs="Times New Roman" w:hint="eastAsia"/>
                <w:sz w:val="24"/>
              </w:rPr>
              <w:t>大短视频平台、线上交友平台</w:t>
            </w:r>
            <w:r w:rsidR="00FC1A69">
              <w:rPr>
                <w:rFonts w:ascii="仿宋" w:eastAsia="仿宋" w:hAnsi="仿宋" w:cs="Times New Roman" w:hint="eastAsia"/>
                <w:sz w:val="24"/>
              </w:rPr>
              <w:t>、</w:t>
            </w:r>
            <w:r w:rsidR="00283D96">
              <w:rPr>
                <w:rFonts w:ascii="仿宋" w:eastAsia="仿宋" w:hAnsi="仿宋" w:cs="Times New Roman" w:hint="eastAsia"/>
                <w:sz w:val="24"/>
              </w:rPr>
              <w:t>线上游戏平台的语音聊天</w:t>
            </w:r>
            <w:r w:rsidR="00FC1A69">
              <w:rPr>
                <w:rFonts w:ascii="仿宋" w:eastAsia="仿宋" w:hAnsi="仿宋" w:cs="Times New Roman" w:hint="eastAsia"/>
                <w:sz w:val="24"/>
              </w:rPr>
              <w:t>敏感词检测</w:t>
            </w:r>
            <w:r w:rsidR="00283D96">
              <w:rPr>
                <w:rFonts w:ascii="仿宋" w:eastAsia="仿宋" w:hAnsi="仿宋" w:cs="Times New Roman" w:hint="eastAsia"/>
                <w:sz w:val="24"/>
              </w:rPr>
              <w:t>。</w:t>
            </w:r>
          </w:p>
          <w:p w:rsidR="00AC7E70" w:rsidRPr="00AC7E70" w:rsidRDefault="00AC7E70" w:rsidP="007017F4">
            <w:pPr>
              <w:spacing w:beforeLines="50" w:line="240" w:lineRule="atLeast"/>
              <w:jc w:val="left"/>
              <w:rPr>
                <w:rFonts w:ascii="仿宋" w:eastAsia="仿宋" w:hAnsi="仿宋" w:cs="Times New Roman"/>
                <w:b/>
                <w:bCs/>
                <w:sz w:val="24"/>
              </w:rPr>
            </w:pPr>
            <w:r w:rsidRPr="00AC7E70">
              <w:rPr>
                <w:rFonts w:ascii="仿宋" w:eastAsia="仿宋" w:hAnsi="仿宋" w:cs="Times New Roman" w:hint="eastAsia"/>
                <w:b/>
                <w:bCs/>
                <w:sz w:val="24"/>
              </w:rPr>
              <w:t xml:space="preserve"> </w:t>
            </w:r>
            <w:r w:rsidRPr="00AC7E70">
              <w:rPr>
                <w:rFonts w:ascii="仿宋" w:eastAsia="仿宋" w:hAnsi="仿宋" w:cs="Times New Roman"/>
                <w:b/>
                <w:bCs/>
                <w:sz w:val="24"/>
              </w:rPr>
              <w:t>3.</w:t>
            </w:r>
            <w:r w:rsidRPr="00AC7E70">
              <w:rPr>
                <w:rFonts w:ascii="仿宋" w:eastAsia="仿宋" w:hAnsi="仿宋" w:cs="Times New Roman" w:hint="eastAsia"/>
                <w:b/>
                <w:bCs/>
                <w:sz w:val="24"/>
              </w:rPr>
              <w:t>社会效益</w:t>
            </w:r>
          </w:p>
          <w:p w:rsidR="00AC7E70" w:rsidRDefault="00AC7E70" w:rsidP="007017F4">
            <w:pPr>
              <w:spacing w:beforeLines="50" w:line="240" w:lineRule="atLeast"/>
              <w:ind w:firstLineChars="200" w:firstLine="480"/>
              <w:jc w:val="left"/>
              <w:rPr>
                <w:rFonts w:ascii="仿宋" w:eastAsia="仿宋" w:hAnsi="仿宋" w:cs="Times New Roman"/>
                <w:sz w:val="24"/>
              </w:rPr>
            </w:pPr>
            <w:r>
              <w:rPr>
                <w:rFonts w:ascii="仿宋" w:eastAsia="仿宋" w:hAnsi="仿宋" w:cs="Times New Roman" w:hint="eastAsia"/>
                <w:sz w:val="24"/>
              </w:rPr>
              <w:t>该项目的研究有助于政府与网络平台整顿网络暴力（视频或语音对话中的言语辱骂等不文明行为），</w:t>
            </w:r>
            <w:r w:rsidR="001C6AF5">
              <w:rPr>
                <w:rFonts w:ascii="仿宋" w:eastAsia="仿宋" w:hAnsi="仿宋" w:cs="Times New Roman" w:hint="eastAsia"/>
                <w:sz w:val="24"/>
              </w:rPr>
              <w:t>构建</w:t>
            </w:r>
            <w:r>
              <w:rPr>
                <w:rFonts w:ascii="仿宋" w:eastAsia="仿宋" w:hAnsi="仿宋" w:cs="Times New Roman" w:hint="eastAsia"/>
                <w:sz w:val="24"/>
              </w:rPr>
              <w:t>更加文明健康的网络环境。</w:t>
            </w:r>
          </w:p>
          <w:p w:rsidR="00A73D88" w:rsidRPr="00AC7E70" w:rsidRDefault="00A73D88" w:rsidP="007017F4">
            <w:pPr>
              <w:spacing w:beforeLines="50" w:line="240" w:lineRule="atLeast"/>
              <w:ind w:firstLineChars="200" w:firstLine="480"/>
              <w:jc w:val="left"/>
              <w:rPr>
                <w:rFonts w:ascii="仿宋" w:eastAsia="仿宋" w:hAnsi="仿宋" w:cs="Times New Roman"/>
                <w:sz w:val="24"/>
                <w:szCs w:val="24"/>
              </w:rPr>
            </w:pPr>
          </w:p>
        </w:tc>
      </w:tr>
    </w:tbl>
    <w:p w:rsidR="00356B2B" w:rsidRDefault="00877AEA">
      <w:pPr>
        <w:ind w:left="100" w:rightChars="-187" w:right="-393"/>
        <w:rPr>
          <w:rFonts w:ascii="Times New Roman" w:eastAsia="黑体" w:hAnsi="Times New Roman" w:cs="Times New Roman"/>
          <w:b/>
          <w:bCs/>
          <w:sz w:val="28"/>
          <w:szCs w:val="28"/>
          <w:lang w:val="zh-CN" w:bidi="zh-CN"/>
        </w:rPr>
      </w:pPr>
      <w:r>
        <w:rPr>
          <w:rFonts w:ascii="Times New Roman" w:eastAsia="黑体" w:hAnsi="Times New Roman" w:cs="Times New Roman"/>
          <w:b/>
          <w:bCs/>
          <w:sz w:val="28"/>
          <w:szCs w:val="28"/>
          <w:lang w:val="zh-CN" w:bidi="zh-CN"/>
        </w:rPr>
        <w:t>六</w:t>
      </w:r>
      <w:r>
        <w:rPr>
          <w:rFonts w:ascii="Times New Roman" w:eastAsia="黑体" w:hAnsi="Times New Roman" w:cs="Times New Roman" w:hint="eastAsia"/>
          <w:b/>
          <w:bCs/>
          <w:sz w:val="28"/>
          <w:szCs w:val="28"/>
          <w:lang w:val="zh-CN" w:bidi="zh-CN"/>
        </w:rPr>
        <w:t>、</w:t>
      </w:r>
      <w:r>
        <w:rPr>
          <w:rFonts w:ascii="Times New Roman" w:eastAsia="黑体" w:hAnsi="Times New Roman" w:cs="Times New Roman"/>
          <w:b/>
          <w:bCs/>
          <w:sz w:val="28"/>
          <w:szCs w:val="28"/>
          <w:lang w:val="zh-CN" w:bidi="zh-CN"/>
        </w:rPr>
        <w:t>项目财务预算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356B2B">
        <w:trPr>
          <w:trHeight w:val="3392"/>
        </w:trPr>
        <w:tc>
          <w:tcPr>
            <w:tcW w:w="5000" w:type="pct"/>
          </w:tcPr>
          <w:p w:rsidR="00356B2B" w:rsidDel="009F56DB" w:rsidRDefault="00877AEA" w:rsidP="00265662">
            <w:pPr>
              <w:spacing w:beforeLines="50" w:line="240" w:lineRule="atLeast"/>
              <w:jc w:val="left"/>
              <w:rPr>
                <w:del w:id="6" w:author="hp" w:date="2022-11-14T04:53:00Z"/>
                <w:rFonts w:ascii="Times New Roman" w:eastAsia="仿宋_GB2312" w:hAnsi="Times New Roman" w:cs="Times New Roman"/>
                <w:sz w:val="24"/>
                <w:szCs w:val="28"/>
              </w:rPr>
            </w:pPr>
            <w:r>
              <w:rPr>
                <w:rFonts w:ascii="Times New Roman" w:eastAsia="仿宋_GB2312" w:hAnsi="Times New Roman" w:cs="Times New Roman"/>
                <w:sz w:val="24"/>
                <w:szCs w:val="28"/>
              </w:rPr>
              <w:t>（包括经费预算及经费支出明细等）</w:t>
            </w:r>
          </w:p>
          <w:p w:rsidR="00E74946" w:rsidDel="009F56DB" w:rsidRDefault="00E74946" w:rsidP="009F56DB">
            <w:pPr>
              <w:spacing w:beforeLines="50" w:line="240" w:lineRule="atLeast"/>
              <w:jc w:val="left"/>
              <w:rPr>
                <w:del w:id="7" w:author="hp" w:date="2022-11-14T04:53:00Z"/>
              </w:rPr>
            </w:pPr>
          </w:p>
          <w:p w:rsidR="00E74946" w:rsidRPr="00552D67" w:rsidRDefault="00E74946" w:rsidP="00E749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92"/>
              <w:gridCol w:w="2201"/>
              <w:gridCol w:w="3677"/>
            </w:tblGrid>
            <w:tr w:rsidR="00E74946" w:rsidRPr="003C72B3" w:rsidTr="00C41D71">
              <w:tc>
                <w:tcPr>
                  <w:tcW w:w="2192" w:type="dxa"/>
                  <w:vAlign w:val="center"/>
                </w:tcPr>
                <w:p w:rsidR="00E74946" w:rsidRPr="003C72B3" w:rsidRDefault="00E74946" w:rsidP="00E74946">
                  <w:pPr>
                    <w:widowControl/>
                    <w:jc w:val="left"/>
                    <w:rPr>
                      <w:rFonts w:ascii="仿宋" w:eastAsia="仿宋" w:hAnsi="仿宋"/>
                      <w:color w:val="000000"/>
                      <w:kern w:val="0"/>
                      <w:position w:val="6"/>
                      <w:sz w:val="24"/>
                    </w:rPr>
                  </w:pPr>
                  <w:r w:rsidRPr="003C72B3">
                    <w:rPr>
                      <w:rFonts w:ascii="仿宋" w:eastAsia="仿宋" w:hAnsi="仿宋" w:hint="eastAsia"/>
                      <w:color w:val="000000"/>
                      <w:kern w:val="0"/>
                      <w:position w:val="6"/>
                      <w:sz w:val="24"/>
                    </w:rPr>
                    <w:t>科目名称</w:t>
                  </w:r>
                </w:p>
              </w:tc>
              <w:tc>
                <w:tcPr>
                  <w:tcW w:w="2201" w:type="dxa"/>
                  <w:vAlign w:val="center"/>
                </w:tcPr>
                <w:p w:rsidR="00E74946" w:rsidRPr="003C72B3" w:rsidRDefault="00E74946" w:rsidP="00E74946">
                  <w:pPr>
                    <w:jc w:val="left"/>
                    <w:rPr>
                      <w:rFonts w:ascii="仿宋" w:eastAsia="仿宋" w:hAnsi="仿宋"/>
                      <w:color w:val="000000"/>
                      <w:kern w:val="0"/>
                      <w:position w:val="6"/>
                      <w:sz w:val="24"/>
                    </w:rPr>
                  </w:pPr>
                  <w:r w:rsidRPr="003C72B3">
                    <w:rPr>
                      <w:rFonts w:ascii="仿宋" w:eastAsia="仿宋" w:hAnsi="仿宋" w:hint="eastAsia"/>
                      <w:color w:val="000000"/>
                      <w:kern w:val="0"/>
                      <w:position w:val="6"/>
                      <w:sz w:val="24"/>
                    </w:rPr>
                    <w:t>金额</w:t>
                  </w:r>
                </w:p>
              </w:tc>
              <w:tc>
                <w:tcPr>
                  <w:tcW w:w="3677" w:type="dxa"/>
                  <w:vAlign w:val="center"/>
                </w:tcPr>
                <w:p w:rsidR="00E74946" w:rsidRPr="003C72B3" w:rsidRDefault="00E74946" w:rsidP="00E74946">
                  <w:pPr>
                    <w:jc w:val="left"/>
                    <w:rPr>
                      <w:rFonts w:ascii="仿宋" w:eastAsia="仿宋" w:hAnsi="仿宋"/>
                      <w:color w:val="000000"/>
                      <w:kern w:val="0"/>
                      <w:position w:val="6"/>
                      <w:sz w:val="24"/>
                    </w:rPr>
                  </w:pPr>
                  <w:r w:rsidRPr="003C72B3">
                    <w:rPr>
                      <w:rFonts w:ascii="仿宋" w:eastAsia="仿宋" w:hAnsi="仿宋" w:hint="eastAsia"/>
                      <w:color w:val="000000"/>
                      <w:kern w:val="0"/>
                      <w:position w:val="6"/>
                      <w:sz w:val="24"/>
                    </w:rPr>
                    <w:t>备注</w:t>
                  </w:r>
                </w:p>
              </w:tc>
            </w:tr>
            <w:tr w:rsidR="00C41D71" w:rsidRPr="003C72B3" w:rsidTr="00C41D71">
              <w:tc>
                <w:tcPr>
                  <w:tcW w:w="2192" w:type="dxa"/>
                  <w:vAlign w:val="center"/>
                </w:tcPr>
                <w:p w:rsidR="00C41D71" w:rsidRPr="003C72B3" w:rsidRDefault="00C41D71" w:rsidP="00C41D71">
                  <w:pPr>
                    <w:widowControl/>
                    <w:jc w:val="left"/>
                    <w:rPr>
                      <w:rFonts w:ascii="仿宋" w:eastAsia="仿宋" w:hAnsi="仿宋"/>
                      <w:color w:val="000000"/>
                      <w:kern w:val="0"/>
                      <w:position w:val="6"/>
                      <w:sz w:val="24"/>
                    </w:rPr>
                  </w:pPr>
                  <w:r w:rsidRPr="003C72B3">
                    <w:rPr>
                      <w:rFonts w:ascii="仿宋" w:eastAsia="仿宋" w:hAnsi="仿宋" w:hint="eastAsia"/>
                      <w:color w:val="000000"/>
                      <w:kern w:val="0"/>
                      <w:position w:val="6"/>
                      <w:sz w:val="24"/>
                    </w:rPr>
                    <w:t>差旅费/会议费/国际合作与交流费</w:t>
                  </w:r>
                </w:p>
              </w:tc>
              <w:tc>
                <w:tcPr>
                  <w:tcW w:w="2201" w:type="dxa"/>
                </w:tcPr>
                <w:p w:rsidR="00C41D71" w:rsidRPr="003C72B3" w:rsidRDefault="00C41D71" w:rsidP="00C41D71">
                  <w:pPr>
                    <w:jc w:val="left"/>
                    <w:rPr>
                      <w:rFonts w:ascii="仿宋" w:eastAsia="仿宋" w:hAnsi="仿宋"/>
                      <w:color w:val="000000"/>
                      <w:kern w:val="0"/>
                      <w:position w:val="6"/>
                      <w:sz w:val="24"/>
                    </w:rPr>
                  </w:pPr>
                  <w:r w:rsidRPr="003C72B3">
                    <w:rPr>
                      <w:rFonts w:ascii="仿宋" w:eastAsia="仿宋" w:hAnsi="仿宋" w:hint="eastAsia"/>
                      <w:color w:val="000000"/>
                      <w:kern w:val="0"/>
                      <w:position w:val="6"/>
                      <w:sz w:val="24"/>
                    </w:rPr>
                    <w:t>1000</w:t>
                  </w:r>
                </w:p>
              </w:tc>
              <w:tc>
                <w:tcPr>
                  <w:tcW w:w="3677" w:type="dxa"/>
                </w:tcPr>
                <w:p w:rsidR="00C41D71" w:rsidRPr="003C72B3" w:rsidRDefault="00C41D71" w:rsidP="00C41D71">
                  <w:pPr>
                    <w:jc w:val="left"/>
                    <w:rPr>
                      <w:rFonts w:ascii="仿宋" w:eastAsia="仿宋" w:hAnsi="仿宋"/>
                      <w:color w:val="000000"/>
                      <w:kern w:val="0"/>
                      <w:position w:val="6"/>
                      <w:sz w:val="24"/>
                    </w:rPr>
                  </w:pPr>
                  <w:r w:rsidRPr="003C72B3">
                    <w:rPr>
                      <w:rFonts w:ascii="仿宋" w:eastAsia="仿宋" w:hAnsi="仿宋"/>
                      <w:color w:val="000000"/>
                      <w:kern w:val="0"/>
                      <w:position w:val="6"/>
                      <w:sz w:val="24"/>
                    </w:rPr>
                    <w:t>参加会议</w:t>
                  </w:r>
                  <w:r w:rsidRPr="003C72B3">
                    <w:rPr>
                      <w:rFonts w:ascii="仿宋" w:eastAsia="仿宋" w:hAnsi="仿宋" w:hint="eastAsia"/>
                      <w:color w:val="000000"/>
                      <w:kern w:val="0"/>
                      <w:position w:val="6"/>
                      <w:sz w:val="24"/>
                    </w:rPr>
                    <w:t>，</w:t>
                  </w:r>
                  <w:r w:rsidRPr="003C72B3">
                    <w:rPr>
                      <w:rFonts w:ascii="仿宋" w:eastAsia="仿宋" w:hAnsi="仿宋"/>
                      <w:color w:val="000000"/>
                      <w:kern w:val="0"/>
                      <w:position w:val="6"/>
                      <w:sz w:val="24"/>
                    </w:rPr>
                    <w:t>交流等</w:t>
                  </w:r>
                  <w:r w:rsidRPr="003C72B3">
                    <w:rPr>
                      <w:rFonts w:ascii="仿宋" w:eastAsia="仿宋" w:hAnsi="仿宋" w:hint="eastAsia"/>
                      <w:color w:val="000000"/>
                      <w:kern w:val="0"/>
                      <w:position w:val="6"/>
                      <w:sz w:val="24"/>
                    </w:rPr>
                    <w:t>费用</w:t>
                  </w:r>
                </w:p>
              </w:tc>
            </w:tr>
            <w:tr w:rsidR="00C41D71" w:rsidRPr="003C72B3" w:rsidTr="00C41D71">
              <w:tc>
                <w:tcPr>
                  <w:tcW w:w="2192" w:type="dxa"/>
                  <w:vAlign w:val="center"/>
                </w:tcPr>
                <w:p w:rsidR="00C41D71" w:rsidRPr="003C72B3" w:rsidRDefault="00C41D71" w:rsidP="00C41D71">
                  <w:pPr>
                    <w:widowControl/>
                    <w:jc w:val="left"/>
                    <w:rPr>
                      <w:rFonts w:ascii="仿宋" w:eastAsia="仿宋" w:hAnsi="仿宋"/>
                      <w:color w:val="000000"/>
                      <w:kern w:val="0"/>
                      <w:position w:val="6"/>
                      <w:sz w:val="24"/>
                    </w:rPr>
                  </w:pPr>
                  <w:r w:rsidRPr="003C72B3">
                    <w:rPr>
                      <w:rFonts w:ascii="仿宋" w:eastAsia="仿宋" w:hAnsi="仿宋" w:hint="eastAsia"/>
                      <w:color w:val="000000"/>
                      <w:kern w:val="0"/>
                      <w:position w:val="6"/>
                      <w:sz w:val="24"/>
                    </w:rPr>
                    <w:t>出版/文献/信息传播/知识产权事务费</w:t>
                  </w:r>
                </w:p>
              </w:tc>
              <w:tc>
                <w:tcPr>
                  <w:tcW w:w="2201" w:type="dxa"/>
                </w:tcPr>
                <w:p w:rsidR="00C41D71" w:rsidRPr="003C72B3" w:rsidRDefault="00C41D71" w:rsidP="00C41D71">
                  <w:pPr>
                    <w:jc w:val="left"/>
                    <w:rPr>
                      <w:rFonts w:ascii="仿宋" w:eastAsia="仿宋" w:hAnsi="仿宋"/>
                      <w:color w:val="000000"/>
                      <w:kern w:val="0"/>
                      <w:position w:val="6"/>
                      <w:sz w:val="24"/>
                    </w:rPr>
                  </w:pPr>
                  <w:r>
                    <w:rPr>
                      <w:rFonts w:ascii="仿宋" w:eastAsia="仿宋" w:hAnsi="仿宋"/>
                      <w:color w:val="000000"/>
                      <w:kern w:val="0"/>
                      <w:position w:val="6"/>
                      <w:sz w:val="24"/>
                    </w:rPr>
                    <w:t>3</w:t>
                  </w:r>
                  <w:r w:rsidRPr="003C72B3">
                    <w:rPr>
                      <w:rFonts w:ascii="仿宋" w:eastAsia="仿宋" w:hAnsi="仿宋" w:hint="eastAsia"/>
                      <w:color w:val="000000"/>
                      <w:kern w:val="0"/>
                      <w:position w:val="6"/>
                      <w:sz w:val="24"/>
                    </w:rPr>
                    <w:t>000</w:t>
                  </w:r>
                </w:p>
              </w:tc>
              <w:tc>
                <w:tcPr>
                  <w:tcW w:w="3677" w:type="dxa"/>
                </w:tcPr>
                <w:p w:rsidR="00C41D71" w:rsidRPr="003C72B3" w:rsidRDefault="00C41D71" w:rsidP="00C41D71">
                  <w:pPr>
                    <w:jc w:val="left"/>
                    <w:rPr>
                      <w:rFonts w:ascii="仿宋" w:eastAsia="仿宋" w:hAnsi="仿宋"/>
                      <w:color w:val="000000"/>
                      <w:kern w:val="0"/>
                      <w:position w:val="6"/>
                      <w:sz w:val="24"/>
                    </w:rPr>
                  </w:pPr>
                  <w:r w:rsidRPr="003C72B3">
                    <w:rPr>
                      <w:rFonts w:ascii="仿宋" w:eastAsia="仿宋" w:hAnsi="仿宋" w:hint="eastAsia"/>
                      <w:color w:val="000000"/>
                      <w:kern w:val="0"/>
                      <w:position w:val="6"/>
                      <w:sz w:val="24"/>
                    </w:rPr>
                    <w:t>版面费、专利申请费和文献查阅费</w:t>
                  </w:r>
                </w:p>
              </w:tc>
            </w:tr>
            <w:tr w:rsidR="00C41D71" w:rsidRPr="003C72B3" w:rsidTr="00C41D71">
              <w:tc>
                <w:tcPr>
                  <w:tcW w:w="2192" w:type="dxa"/>
                  <w:vAlign w:val="center"/>
                </w:tcPr>
                <w:p w:rsidR="00C41D71" w:rsidRPr="003C72B3" w:rsidRDefault="00C41D71" w:rsidP="00C41D71">
                  <w:pPr>
                    <w:widowControl/>
                    <w:jc w:val="left"/>
                    <w:rPr>
                      <w:rFonts w:ascii="仿宋" w:eastAsia="仿宋" w:hAnsi="仿宋"/>
                      <w:color w:val="000000"/>
                      <w:kern w:val="0"/>
                      <w:position w:val="6"/>
                      <w:sz w:val="24"/>
                    </w:rPr>
                  </w:pPr>
                  <w:r w:rsidRPr="003C72B3">
                    <w:rPr>
                      <w:rFonts w:ascii="仿宋" w:eastAsia="仿宋" w:hAnsi="仿宋" w:hint="eastAsia"/>
                      <w:color w:val="000000"/>
                      <w:kern w:val="0"/>
                      <w:position w:val="6"/>
                      <w:sz w:val="24"/>
                    </w:rPr>
                    <w:t>劳务费/专家咨询费</w:t>
                  </w:r>
                </w:p>
              </w:tc>
              <w:tc>
                <w:tcPr>
                  <w:tcW w:w="2201" w:type="dxa"/>
                </w:tcPr>
                <w:p w:rsidR="00C41D71" w:rsidRPr="003C72B3" w:rsidRDefault="00C41D71" w:rsidP="00C41D71">
                  <w:pPr>
                    <w:jc w:val="left"/>
                    <w:rPr>
                      <w:rFonts w:ascii="仿宋" w:eastAsia="仿宋" w:hAnsi="仿宋"/>
                      <w:color w:val="000000"/>
                      <w:kern w:val="0"/>
                      <w:position w:val="6"/>
                      <w:sz w:val="24"/>
                    </w:rPr>
                  </w:pPr>
                  <w:r>
                    <w:rPr>
                      <w:rFonts w:ascii="仿宋" w:eastAsia="仿宋" w:hAnsi="仿宋"/>
                      <w:color w:val="000000"/>
                      <w:kern w:val="0"/>
                      <w:position w:val="6"/>
                      <w:sz w:val="24"/>
                    </w:rPr>
                    <w:t>1000</w:t>
                  </w:r>
                </w:p>
              </w:tc>
              <w:tc>
                <w:tcPr>
                  <w:tcW w:w="3677" w:type="dxa"/>
                </w:tcPr>
                <w:p w:rsidR="00C41D71" w:rsidRPr="003C72B3" w:rsidRDefault="00C41D71" w:rsidP="00C41D71">
                  <w:pPr>
                    <w:jc w:val="left"/>
                    <w:rPr>
                      <w:rFonts w:ascii="仿宋" w:eastAsia="仿宋" w:hAnsi="仿宋"/>
                      <w:color w:val="000000"/>
                      <w:kern w:val="0"/>
                      <w:position w:val="6"/>
                      <w:sz w:val="24"/>
                    </w:rPr>
                  </w:pPr>
                  <w:r w:rsidRPr="003C72B3">
                    <w:rPr>
                      <w:rFonts w:ascii="仿宋" w:eastAsia="仿宋" w:hAnsi="仿宋" w:hint="eastAsia"/>
                      <w:color w:val="000000"/>
                      <w:kern w:val="0"/>
                      <w:position w:val="6"/>
                      <w:sz w:val="24"/>
                    </w:rPr>
                    <w:t>专家</w:t>
                  </w:r>
                  <w:r w:rsidRPr="003C72B3">
                    <w:rPr>
                      <w:rFonts w:ascii="仿宋" w:eastAsia="仿宋" w:hAnsi="仿宋"/>
                      <w:color w:val="000000"/>
                      <w:kern w:val="0"/>
                      <w:position w:val="6"/>
                      <w:sz w:val="24"/>
                    </w:rPr>
                    <w:t>咨询费及学生劳务费</w:t>
                  </w:r>
                </w:p>
              </w:tc>
            </w:tr>
            <w:tr w:rsidR="00C41D71" w:rsidRPr="003C72B3" w:rsidTr="00C41D71">
              <w:tc>
                <w:tcPr>
                  <w:tcW w:w="2192" w:type="dxa"/>
                  <w:vAlign w:val="center"/>
                </w:tcPr>
                <w:p w:rsidR="00C41D71" w:rsidRPr="003C72B3" w:rsidRDefault="00C41D71" w:rsidP="00C41D71">
                  <w:pPr>
                    <w:widowControl/>
                    <w:jc w:val="left"/>
                    <w:rPr>
                      <w:rFonts w:ascii="仿宋" w:eastAsia="仿宋" w:hAnsi="仿宋"/>
                      <w:color w:val="000000"/>
                      <w:kern w:val="0"/>
                      <w:position w:val="6"/>
                      <w:sz w:val="24"/>
                    </w:rPr>
                  </w:pPr>
                </w:p>
              </w:tc>
              <w:tc>
                <w:tcPr>
                  <w:tcW w:w="2201" w:type="dxa"/>
                </w:tcPr>
                <w:p w:rsidR="00C41D71" w:rsidRPr="003C72B3" w:rsidRDefault="00C41D71" w:rsidP="00C41D71">
                  <w:pPr>
                    <w:jc w:val="left"/>
                    <w:rPr>
                      <w:rFonts w:ascii="仿宋" w:eastAsia="仿宋" w:hAnsi="仿宋"/>
                      <w:color w:val="000000"/>
                      <w:kern w:val="0"/>
                      <w:position w:val="6"/>
                      <w:sz w:val="24"/>
                    </w:rPr>
                  </w:pPr>
                </w:p>
              </w:tc>
              <w:tc>
                <w:tcPr>
                  <w:tcW w:w="3677" w:type="dxa"/>
                </w:tcPr>
                <w:p w:rsidR="00C41D71" w:rsidRPr="003C72B3" w:rsidRDefault="00C41D71" w:rsidP="00C41D71">
                  <w:pPr>
                    <w:jc w:val="left"/>
                    <w:rPr>
                      <w:rFonts w:ascii="仿宋" w:eastAsia="仿宋" w:hAnsi="仿宋"/>
                      <w:color w:val="000000"/>
                      <w:kern w:val="0"/>
                      <w:position w:val="6"/>
                      <w:sz w:val="24"/>
                    </w:rPr>
                  </w:pPr>
                </w:p>
              </w:tc>
            </w:tr>
            <w:tr w:rsidR="00C41D71" w:rsidRPr="003C72B3" w:rsidTr="00C41D71">
              <w:tc>
                <w:tcPr>
                  <w:tcW w:w="2192" w:type="dxa"/>
                  <w:vAlign w:val="center"/>
                </w:tcPr>
                <w:p w:rsidR="00C41D71" w:rsidRPr="003C72B3" w:rsidRDefault="00C41D71" w:rsidP="00C41D71">
                  <w:pPr>
                    <w:widowControl/>
                    <w:jc w:val="left"/>
                    <w:rPr>
                      <w:rFonts w:ascii="仿宋" w:eastAsia="仿宋" w:hAnsi="仿宋"/>
                      <w:color w:val="000000"/>
                      <w:kern w:val="0"/>
                      <w:position w:val="6"/>
                      <w:sz w:val="24"/>
                    </w:rPr>
                  </w:pPr>
                  <w:r>
                    <w:rPr>
                      <w:rFonts w:ascii="仿宋" w:eastAsia="仿宋" w:hAnsi="仿宋" w:hint="eastAsia"/>
                      <w:color w:val="000000"/>
                      <w:kern w:val="0"/>
                      <w:position w:val="6"/>
                      <w:sz w:val="24"/>
                    </w:rPr>
                    <w:t>合计</w:t>
                  </w:r>
                </w:p>
              </w:tc>
              <w:tc>
                <w:tcPr>
                  <w:tcW w:w="2201" w:type="dxa"/>
                </w:tcPr>
                <w:p w:rsidR="00C41D71" w:rsidRPr="003C72B3" w:rsidRDefault="00C41D71" w:rsidP="00C41D71">
                  <w:pPr>
                    <w:jc w:val="left"/>
                    <w:rPr>
                      <w:rFonts w:ascii="仿宋" w:eastAsia="仿宋" w:hAnsi="仿宋"/>
                      <w:color w:val="000000"/>
                      <w:kern w:val="0"/>
                      <w:position w:val="6"/>
                      <w:sz w:val="24"/>
                    </w:rPr>
                  </w:pPr>
                  <w:r>
                    <w:rPr>
                      <w:rFonts w:ascii="仿宋" w:eastAsia="仿宋" w:hAnsi="仿宋" w:hint="eastAsia"/>
                      <w:color w:val="000000"/>
                      <w:kern w:val="0"/>
                      <w:position w:val="6"/>
                      <w:sz w:val="24"/>
                    </w:rPr>
                    <w:t>5</w:t>
                  </w:r>
                  <w:r>
                    <w:rPr>
                      <w:rFonts w:ascii="仿宋" w:eastAsia="仿宋" w:hAnsi="仿宋"/>
                      <w:color w:val="000000"/>
                      <w:kern w:val="0"/>
                      <w:position w:val="6"/>
                      <w:sz w:val="24"/>
                    </w:rPr>
                    <w:t>000</w:t>
                  </w:r>
                </w:p>
              </w:tc>
              <w:tc>
                <w:tcPr>
                  <w:tcW w:w="3677" w:type="dxa"/>
                </w:tcPr>
                <w:p w:rsidR="00C41D71" w:rsidRPr="003C72B3" w:rsidRDefault="00C41D71" w:rsidP="00C41D71">
                  <w:pPr>
                    <w:jc w:val="left"/>
                    <w:rPr>
                      <w:rFonts w:ascii="仿宋" w:eastAsia="仿宋" w:hAnsi="仿宋"/>
                      <w:color w:val="000000"/>
                      <w:kern w:val="0"/>
                      <w:position w:val="6"/>
                      <w:sz w:val="24"/>
                    </w:rPr>
                  </w:pPr>
                </w:p>
              </w:tc>
            </w:tr>
          </w:tbl>
          <w:p w:rsidR="001B0552" w:rsidRPr="00E74946" w:rsidRDefault="001B0552" w:rsidP="00265662">
            <w:pPr>
              <w:spacing w:beforeLines="50" w:line="240" w:lineRule="atLeast"/>
              <w:jc w:val="left"/>
              <w:rPr>
                <w:rFonts w:ascii="Times New Roman" w:eastAsia="仿宋_GB2312" w:hAnsi="Times New Roman" w:cs="Times New Roman"/>
                <w:sz w:val="24"/>
                <w:szCs w:val="28"/>
              </w:rPr>
            </w:pPr>
          </w:p>
        </w:tc>
      </w:tr>
    </w:tbl>
    <w:p w:rsidR="00356B2B" w:rsidRDefault="00356B2B">
      <w:pPr>
        <w:ind w:left="100" w:rightChars="-187" w:right="-393"/>
        <w:rPr>
          <w:rFonts w:ascii="Times New Roman" w:eastAsia="黑体" w:hAnsi="Times New Roman" w:cs="Times New Roman"/>
          <w:b/>
          <w:bCs/>
          <w:sz w:val="28"/>
          <w:szCs w:val="28"/>
          <w:lang w:val="zh-CN" w:bidi="zh-CN"/>
        </w:rPr>
      </w:pPr>
    </w:p>
    <w:p w:rsidR="00356B2B" w:rsidRDefault="00877AEA">
      <w:pPr>
        <w:spacing w:line="360" w:lineRule="auto"/>
        <w:rPr>
          <w:rFonts w:ascii="Times New Roman" w:eastAsia="仿宋_GB2312" w:hAnsi="Times New Roman" w:cs="Times New Roman"/>
          <w:sz w:val="36"/>
          <w:szCs w:val="24"/>
        </w:rPr>
      </w:pPr>
      <w:r>
        <w:rPr>
          <w:rFonts w:ascii="Times New Roman" w:eastAsia="仿宋_GB2312" w:hAnsi="Times New Roman" w:cs="Times New Roman"/>
          <w:sz w:val="36"/>
          <w:szCs w:val="24"/>
        </w:rPr>
        <w:br w:type="page"/>
      </w:r>
      <w:r>
        <w:rPr>
          <w:rFonts w:ascii="Times New Roman" w:eastAsia="黑体" w:hAnsi="Times New Roman" w:cs="Times New Roman" w:hint="eastAsia"/>
          <w:b/>
          <w:bCs/>
          <w:sz w:val="28"/>
          <w:szCs w:val="28"/>
        </w:rPr>
        <w:lastRenderedPageBreak/>
        <w:t>七、审核流程</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6"/>
        <w:gridCol w:w="6703"/>
      </w:tblGrid>
      <w:tr w:rsidR="00356B2B">
        <w:trPr>
          <w:cantSplit/>
          <w:trHeight w:val="4397"/>
          <w:jc w:val="center"/>
        </w:trPr>
        <w:tc>
          <w:tcPr>
            <w:tcW w:w="1066" w:type="pct"/>
            <w:vAlign w:val="center"/>
          </w:tcPr>
          <w:p w:rsidR="00356B2B" w:rsidRDefault="00877AEA">
            <w:pPr>
              <w:spacing w:line="320" w:lineRule="exact"/>
              <w:jc w:val="center"/>
              <w:rPr>
                <w:rFonts w:ascii="Times New Roman" w:eastAsia="仿宋_GB2312" w:hAnsi="Times New Roman" w:cs="Times New Roman"/>
                <w:sz w:val="24"/>
                <w:szCs w:val="21"/>
              </w:rPr>
            </w:pPr>
            <w:r>
              <w:rPr>
                <w:rFonts w:ascii="Times New Roman" w:eastAsia="仿宋_GB2312" w:hAnsi="Times New Roman" w:cs="Times New Roman" w:hint="eastAsia"/>
                <w:sz w:val="24"/>
                <w:szCs w:val="21"/>
              </w:rPr>
              <w:t>承诺书</w:t>
            </w:r>
          </w:p>
        </w:tc>
        <w:tc>
          <w:tcPr>
            <w:tcW w:w="3933" w:type="pct"/>
            <w:vAlign w:val="center"/>
          </w:tcPr>
          <w:p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sz w:val="24"/>
                <w:szCs w:val="21"/>
              </w:rPr>
              <w:t>1</w:t>
            </w:r>
            <w:r>
              <w:rPr>
                <w:rFonts w:ascii="Times New Roman" w:eastAsia="仿宋_GB2312" w:hAnsi="Times New Roman" w:cs="Times New Roman"/>
                <w:sz w:val="24"/>
                <w:szCs w:val="21"/>
              </w:rPr>
              <w:t>．本</w:t>
            </w:r>
            <w:r>
              <w:rPr>
                <w:rFonts w:ascii="Times New Roman" w:eastAsia="仿宋_GB2312" w:hAnsi="Times New Roman" w:cs="Times New Roman" w:hint="eastAsia"/>
                <w:sz w:val="24"/>
                <w:szCs w:val="21"/>
              </w:rPr>
              <w:t>报告</w:t>
            </w:r>
            <w:r>
              <w:rPr>
                <w:rFonts w:ascii="Times New Roman" w:eastAsia="仿宋_GB2312" w:hAnsi="Times New Roman" w:cs="Times New Roman"/>
                <w:sz w:val="24"/>
                <w:szCs w:val="21"/>
              </w:rPr>
              <w:t>中所填写的各栏目内容真实</w:t>
            </w:r>
            <w:r>
              <w:rPr>
                <w:rFonts w:ascii="Times New Roman" w:eastAsia="仿宋_GB2312" w:hAnsi="Times New Roman" w:cs="Times New Roman" w:hint="eastAsia"/>
                <w:sz w:val="24"/>
                <w:szCs w:val="21"/>
              </w:rPr>
              <w:t>，</w:t>
            </w:r>
            <w:r>
              <w:rPr>
                <w:rFonts w:ascii="Times New Roman" w:eastAsia="仿宋_GB2312" w:hAnsi="Times New Roman" w:cs="Times New Roman"/>
                <w:sz w:val="24"/>
                <w:szCs w:val="21"/>
              </w:rPr>
              <w:t>准确。</w:t>
            </w:r>
          </w:p>
          <w:p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sz w:val="24"/>
                <w:szCs w:val="21"/>
              </w:rPr>
              <w:t>2</w:t>
            </w:r>
            <w:r>
              <w:rPr>
                <w:rFonts w:ascii="Times New Roman" w:eastAsia="仿宋_GB2312" w:hAnsi="Times New Roman" w:cs="Times New Roman"/>
                <w:sz w:val="24"/>
                <w:szCs w:val="21"/>
              </w:rPr>
              <w:t>．提供验收的技术文件和资料真实</w:t>
            </w:r>
            <w:r>
              <w:rPr>
                <w:rFonts w:ascii="Times New Roman" w:eastAsia="仿宋_GB2312" w:hAnsi="Times New Roman" w:cs="Times New Roman" w:hint="eastAsia"/>
                <w:sz w:val="24"/>
                <w:szCs w:val="21"/>
              </w:rPr>
              <w:t>、</w:t>
            </w:r>
            <w:r>
              <w:rPr>
                <w:rFonts w:ascii="Times New Roman" w:eastAsia="仿宋_GB2312" w:hAnsi="Times New Roman" w:cs="Times New Roman"/>
                <w:sz w:val="24"/>
                <w:szCs w:val="21"/>
              </w:rPr>
              <w:t>可靠，技术（或理论）成果事实存在。</w:t>
            </w:r>
          </w:p>
          <w:p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sz w:val="24"/>
                <w:szCs w:val="21"/>
              </w:rPr>
              <w:t>3</w:t>
            </w:r>
            <w:r>
              <w:rPr>
                <w:rFonts w:ascii="Times New Roman" w:eastAsia="仿宋_GB2312" w:hAnsi="Times New Roman" w:cs="Times New Roman"/>
                <w:sz w:val="24"/>
                <w:szCs w:val="21"/>
              </w:rPr>
              <w:t>．提供验收的实物（样品）与所提供鉴定的技术文件和资料一致，</w:t>
            </w:r>
            <w:proofErr w:type="gramStart"/>
            <w:r>
              <w:rPr>
                <w:rFonts w:ascii="Times New Roman" w:eastAsia="仿宋_GB2312" w:hAnsi="Times New Roman" w:cs="Times New Roman"/>
                <w:sz w:val="24"/>
                <w:szCs w:val="21"/>
              </w:rPr>
              <w:t>并事实</w:t>
            </w:r>
            <w:proofErr w:type="gramEnd"/>
            <w:r>
              <w:rPr>
                <w:rFonts w:ascii="Times New Roman" w:eastAsia="仿宋_GB2312" w:hAnsi="Times New Roman" w:cs="Times New Roman"/>
                <w:sz w:val="24"/>
                <w:szCs w:val="21"/>
              </w:rPr>
              <w:t>存在。</w:t>
            </w:r>
          </w:p>
          <w:p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sz w:val="24"/>
                <w:szCs w:val="21"/>
              </w:rPr>
              <w:t>4</w:t>
            </w:r>
            <w:r>
              <w:rPr>
                <w:rFonts w:ascii="Times New Roman" w:eastAsia="仿宋_GB2312" w:hAnsi="Times New Roman" w:cs="Times New Roman"/>
                <w:sz w:val="24"/>
                <w:szCs w:val="21"/>
              </w:rPr>
              <w:t>．本项目的知识产权或商业秘密明晰完整，未剽窃他人成果．未侵犯他人的知识产权或商业秘密。</w:t>
            </w:r>
          </w:p>
          <w:p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hint="eastAsia"/>
                <w:sz w:val="24"/>
                <w:szCs w:val="21"/>
              </w:rPr>
              <w:t>5</w:t>
            </w:r>
            <w:r>
              <w:rPr>
                <w:rFonts w:ascii="Times New Roman" w:eastAsia="仿宋_GB2312" w:hAnsi="Times New Roman" w:cs="Times New Roman"/>
                <w:sz w:val="24"/>
                <w:szCs w:val="21"/>
              </w:rPr>
              <w:t>．</w:t>
            </w:r>
            <w:r>
              <w:rPr>
                <w:rFonts w:ascii="Times New Roman" w:eastAsia="仿宋_GB2312" w:hAnsi="Times New Roman" w:cs="Times New Roman" w:hint="eastAsia"/>
                <w:sz w:val="24"/>
                <w:szCs w:val="21"/>
              </w:rPr>
              <w:t>项目实施经费合理有效，由承担项目的学生使用，无弄虚作假行为。</w:t>
            </w:r>
          </w:p>
          <w:p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sz w:val="24"/>
                <w:szCs w:val="21"/>
              </w:rPr>
              <w:t>若发生与上述承诺相违背的事实，由项目组承担全部法律责任。</w:t>
            </w:r>
          </w:p>
          <w:p w:rsidR="00356B2B" w:rsidRDefault="00877AEA">
            <w:pPr>
              <w:spacing w:line="320" w:lineRule="exact"/>
              <w:rPr>
                <w:rFonts w:ascii="Times New Roman" w:eastAsia="仿宋_GB2312" w:hAnsi="Times New Roman" w:cs="Times New Roman"/>
                <w:sz w:val="24"/>
                <w:szCs w:val="21"/>
              </w:rPr>
            </w:pPr>
            <w:r>
              <w:rPr>
                <w:rFonts w:ascii="Times New Roman" w:eastAsia="仿宋_GB2312" w:hAnsi="Times New Roman" w:cs="Times New Roman" w:hint="eastAsia"/>
                <w:sz w:val="24"/>
                <w:szCs w:val="21"/>
              </w:rPr>
              <w:t xml:space="preserve">                        </w:t>
            </w:r>
            <w:r>
              <w:rPr>
                <w:rFonts w:ascii="Times New Roman" w:eastAsia="仿宋_GB2312" w:hAnsi="Times New Roman" w:cs="Times New Roman" w:hint="eastAsia"/>
                <w:sz w:val="24"/>
                <w:szCs w:val="21"/>
              </w:rPr>
              <w:t>签名（全体成员）：</w:t>
            </w:r>
          </w:p>
          <w:p w:rsidR="00356B2B" w:rsidRDefault="00356B2B">
            <w:pPr>
              <w:spacing w:line="320" w:lineRule="exact"/>
              <w:rPr>
                <w:rFonts w:ascii="Times New Roman" w:eastAsia="仿宋_GB2312" w:hAnsi="Times New Roman" w:cs="Times New Roman"/>
                <w:sz w:val="24"/>
                <w:szCs w:val="21"/>
              </w:rPr>
            </w:pPr>
          </w:p>
          <w:p w:rsidR="00356B2B" w:rsidRDefault="00356B2B">
            <w:pPr>
              <w:spacing w:line="320" w:lineRule="exact"/>
              <w:rPr>
                <w:rFonts w:ascii="Times New Roman" w:eastAsia="仿宋_GB2312" w:hAnsi="Times New Roman" w:cs="Times New Roman"/>
                <w:sz w:val="24"/>
                <w:szCs w:val="21"/>
              </w:rPr>
            </w:pPr>
          </w:p>
          <w:p w:rsidR="00356B2B" w:rsidRDefault="00877AEA">
            <w:pPr>
              <w:spacing w:line="320" w:lineRule="exact"/>
              <w:jc w:val="right"/>
              <w:rPr>
                <w:rFonts w:ascii="Times New Roman" w:eastAsia="仿宋_GB2312" w:hAnsi="Times New Roman" w:cs="Times New Roman"/>
                <w:sz w:val="24"/>
                <w:szCs w:val="21"/>
              </w:rPr>
            </w:pP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年</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月</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日</w:t>
            </w:r>
          </w:p>
        </w:tc>
      </w:tr>
      <w:tr w:rsidR="00356B2B">
        <w:trPr>
          <w:cantSplit/>
          <w:trHeight w:val="2799"/>
          <w:jc w:val="center"/>
        </w:trPr>
        <w:tc>
          <w:tcPr>
            <w:tcW w:w="1066" w:type="pct"/>
            <w:vAlign w:val="center"/>
          </w:tcPr>
          <w:p w:rsidR="00356B2B" w:rsidRDefault="00877AEA">
            <w:pPr>
              <w:spacing w:line="320" w:lineRule="exact"/>
              <w:jc w:val="center"/>
              <w:rPr>
                <w:rFonts w:ascii="Times New Roman" w:eastAsia="仿宋_GB2312" w:hAnsi="Times New Roman" w:cs="Times New Roman"/>
                <w:color w:val="000000"/>
                <w:spacing w:val="-10"/>
                <w:sz w:val="24"/>
                <w:szCs w:val="24"/>
              </w:rPr>
            </w:pPr>
            <w:r>
              <w:rPr>
                <w:rFonts w:ascii="Times New Roman" w:eastAsia="仿宋_GB2312" w:hAnsi="Times New Roman" w:cs="Times New Roman"/>
                <w:color w:val="000000"/>
                <w:spacing w:val="-10"/>
                <w:sz w:val="24"/>
                <w:szCs w:val="24"/>
              </w:rPr>
              <w:t>指导教师</w:t>
            </w:r>
          </w:p>
          <w:p w:rsidR="00356B2B" w:rsidRDefault="00877AEA">
            <w:pPr>
              <w:spacing w:line="320" w:lineRule="exact"/>
              <w:jc w:val="center"/>
              <w:rPr>
                <w:rFonts w:ascii="Times New Roman" w:eastAsia="仿宋_GB2312" w:hAnsi="Times New Roman" w:cs="Times New Roman"/>
                <w:sz w:val="24"/>
                <w:szCs w:val="21"/>
              </w:rPr>
            </w:pPr>
            <w:r>
              <w:rPr>
                <w:rFonts w:ascii="Times New Roman" w:eastAsia="仿宋_GB2312" w:hAnsi="Times New Roman" w:cs="Times New Roman"/>
                <w:color w:val="000000"/>
                <w:spacing w:val="-10"/>
                <w:sz w:val="24"/>
                <w:szCs w:val="24"/>
              </w:rPr>
              <w:t>意见</w:t>
            </w:r>
          </w:p>
        </w:tc>
        <w:tc>
          <w:tcPr>
            <w:tcW w:w="3933" w:type="pct"/>
            <w:vAlign w:val="center"/>
          </w:tcPr>
          <w:p w:rsidR="00356B2B" w:rsidRDefault="00356B2B">
            <w:pPr>
              <w:spacing w:line="320" w:lineRule="exact"/>
              <w:rPr>
                <w:rFonts w:ascii="Times New Roman" w:eastAsia="仿宋_GB2312" w:hAnsi="Times New Roman" w:cs="Times New Roman"/>
                <w:sz w:val="24"/>
                <w:szCs w:val="21"/>
              </w:rPr>
            </w:pPr>
          </w:p>
          <w:p w:rsidR="00356B2B" w:rsidRDefault="00356B2B">
            <w:pPr>
              <w:spacing w:line="320" w:lineRule="exact"/>
              <w:rPr>
                <w:rFonts w:ascii="Times New Roman" w:eastAsia="仿宋_GB2312" w:hAnsi="Times New Roman" w:cs="Times New Roman"/>
                <w:sz w:val="24"/>
                <w:szCs w:val="21"/>
              </w:rPr>
            </w:pPr>
          </w:p>
          <w:p w:rsidR="00356B2B" w:rsidRDefault="00356B2B">
            <w:pPr>
              <w:rPr>
                <w:rFonts w:ascii="Calibri" w:eastAsia="宋体" w:hAnsi="Calibri" w:cs="Times New Roman"/>
                <w:szCs w:val="24"/>
              </w:rPr>
            </w:pPr>
          </w:p>
          <w:p w:rsidR="00356B2B" w:rsidRDefault="00356B2B">
            <w:pPr>
              <w:spacing w:line="320" w:lineRule="exact"/>
              <w:rPr>
                <w:rFonts w:ascii="Times New Roman" w:eastAsia="仿宋_GB2312" w:hAnsi="Times New Roman" w:cs="Times New Roman"/>
                <w:sz w:val="24"/>
                <w:szCs w:val="21"/>
              </w:rPr>
            </w:pPr>
          </w:p>
          <w:p w:rsidR="00356B2B" w:rsidRDefault="00356B2B">
            <w:pPr>
              <w:rPr>
                <w:rFonts w:ascii="Times New Roman" w:eastAsia="仿宋_GB2312" w:hAnsi="Times New Roman" w:cs="Times New Roman"/>
                <w:sz w:val="24"/>
                <w:szCs w:val="21"/>
              </w:rPr>
            </w:pPr>
          </w:p>
          <w:p w:rsidR="00356B2B" w:rsidRDefault="00356B2B">
            <w:pPr>
              <w:rPr>
                <w:rFonts w:ascii="Times New Roman" w:eastAsia="仿宋_GB2312" w:hAnsi="Times New Roman" w:cs="Times New Roman"/>
                <w:sz w:val="24"/>
                <w:szCs w:val="21"/>
              </w:rPr>
            </w:pPr>
          </w:p>
          <w:p w:rsidR="00356B2B" w:rsidRDefault="00356B2B">
            <w:pPr>
              <w:rPr>
                <w:rFonts w:ascii="Calibri" w:eastAsia="宋体" w:hAnsi="Calibri" w:cs="Times New Roman"/>
                <w:szCs w:val="24"/>
              </w:rPr>
            </w:pPr>
          </w:p>
          <w:p w:rsidR="00356B2B" w:rsidRDefault="00877AEA">
            <w:pPr>
              <w:spacing w:line="320" w:lineRule="exact"/>
              <w:ind w:firstLineChars="1900" w:firstLine="4560"/>
              <w:rPr>
                <w:rFonts w:ascii="Times New Roman" w:eastAsia="仿宋_GB2312" w:hAnsi="Times New Roman" w:cs="Times New Roman"/>
                <w:sz w:val="24"/>
                <w:szCs w:val="21"/>
              </w:rPr>
            </w:pPr>
            <w:r>
              <w:rPr>
                <w:rFonts w:ascii="Times New Roman" w:eastAsia="仿宋_GB2312" w:hAnsi="Times New Roman" w:cs="Times New Roman" w:hint="eastAsia"/>
                <w:sz w:val="24"/>
                <w:szCs w:val="21"/>
              </w:rPr>
              <w:t>签名：</w:t>
            </w:r>
          </w:p>
          <w:p w:rsidR="00356B2B" w:rsidRDefault="00877AEA">
            <w:pPr>
              <w:spacing w:line="320" w:lineRule="exact"/>
              <w:jc w:val="right"/>
              <w:rPr>
                <w:rFonts w:ascii="Times New Roman" w:eastAsia="仿宋_GB2312" w:hAnsi="Times New Roman" w:cs="Times New Roman"/>
                <w:sz w:val="24"/>
                <w:szCs w:val="21"/>
              </w:rPr>
            </w:pPr>
            <w:r>
              <w:rPr>
                <w:rFonts w:ascii="Times New Roman" w:eastAsia="仿宋_GB2312" w:hAnsi="Times New Roman" w:cs="Times New Roman"/>
                <w:sz w:val="24"/>
                <w:szCs w:val="21"/>
              </w:rPr>
              <w:t>年</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月</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日</w:t>
            </w:r>
          </w:p>
        </w:tc>
      </w:tr>
      <w:tr w:rsidR="00356B2B">
        <w:trPr>
          <w:cantSplit/>
          <w:trHeight w:val="2501"/>
          <w:jc w:val="center"/>
        </w:trPr>
        <w:tc>
          <w:tcPr>
            <w:tcW w:w="1066" w:type="pct"/>
            <w:vAlign w:val="center"/>
          </w:tcPr>
          <w:p w:rsidR="00356B2B" w:rsidRDefault="00877AEA">
            <w:pPr>
              <w:spacing w:line="320" w:lineRule="exact"/>
              <w:jc w:val="center"/>
              <w:rPr>
                <w:rFonts w:ascii="Times New Roman" w:eastAsia="仿宋_GB2312" w:hAnsi="Times New Roman" w:cs="Times New Roman"/>
                <w:color w:val="000000"/>
                <w:spacing w:val="-10"/>
                <w:sz w:val="24"/>
                <w:szCs w:val="24"/>
              </w:rPr>
            </w:pPr>
            <w:r>
              <w:rPr>
                <w:rFonts w:ascii="Times New Roman" w:eastAsia="仿宋_GB2312" w:hAnsi="Times New Roman" w:cs="Times New Roman" w:hint="eastAsia"/>
                <w:color w:val="000000"/>
                <w:spacing w:val="-10"/>
                <w:sz w:val="24"/>
                <w:szCs w:val="24"/>
              </w:rPr>
              <w:t>学院审核</w:t>
            </w:r>
          </w:p>
          <w:p w:rsidR="00356B2B" w:rsidRDefault="00877AEA">
            <w:pPr>
              <w:spacing w:line="320" w:lineRule="exact"/>
              <w:jc w:val="center"/>
              <w:rPr>
                <w:rFonts w:ascii="Times New Roman" w:eastAsia="仿宋_GB2312" w:hAnsi="Times New Roman" w:cs="Times New Roman"/>
                <w:sz w:val="24"/>
                <w:szCs w:val="21"/>
              </w:rPr>
            </w:pPr>
            <w:r>
              <w:rPr>
                <w:rFonts w:ascii="Times New Roman" w:eastAsia="仿宋_GB2312" w:hAnsi="Times New Roman" w:cs="Times New Roman" w:hint="eastAsia"/>
                <w:color w:val="000000"/>
                <w:spacing w:val="-10"/>
                <w:sz w:val="24"/>
                <w:szCs w:val="24"/>
              </w:rPr>
              <w:t>意见</w:t>
            </w:r>
          </w:p>
        </w:tc>
        <w:tc>
          <w:tcPr>
            <w:tcW w:w="3933" w:type="pct"/>
            <w:vAlign w:val="center"/>
          </w:tcPr>
          <w:p w:rsidR="00356B2B" w:rsidRDefault="00356B2B">
            <w:pPr>
              <w:spacing w:line="320" w:lineRule="exact"/>
              <w:ind w:firstLineChars="1900" w:firstLine="4560"/>
              <w:rPr>
                <w:rFonts w:ascii="Times New Roman" w:eastAsia="仿宋_GB2312" w:hAnsi="Times New Roman" w:cs="Times New Roman"/>
                <w:sz w:val="24"/>
                <w:szCs w:val="21"/>
              </w:rPr>
            </w:pPr>
          </w:p>
          <w:p w:rsidR="00356B2B" w:rsidRDefault="00356B2B">
            <w:pPr>
              <w:spacing w:line="320" w:lineRule="exact"/>
              <w:ind w:firstLineChars="1900" w:firstLine="4560"/>
              <w:rPr>
                <w:rFonts w:ascii="Times New Roman" w:eastAsia="仿宋_GB2312" w:hAnsi="Times New Roman" w:cs="Times New Roman"/>
                <w:sz w:val="24"/>
                <w:szCs w:val="21"/>
              </w:rPr>
            </w:pPr>
          </w:p>
          <w:p w:rsidR="00356B2B" w:rsidRDefault="00356B2B">
            <w:pPr>
              <w:spacing w:line="320" w:lineRule="exact"/>
              <w:ind w:firstLineChars="1900" w:firstLine="4560"/>
              <w:rPr>
                <w:rFonts w:ascii="Times New Roman" w:eastAsia="仿宋_GB2312" w:hAnsi="Times New Roman" w:cs="Times New Roman"/>
                <w:sz w:val="24"/>
                <w:szCs w:val="21"/>
              </w:rPr>
            </w:pPr>
          </w:p>
          <w:p w:rsidR="00356B2B" w:rsidRDefault="00356B2B">
            <w:pPr>
              <w:rPr>
                <w:rFonts w:ascii="Times New Roman" w:eastAsia="仿宋_GB2312" w:hAnsi="Times New Roman" w:cs="Times New Roman"/>
                <w:sz w:val="24"/>
                <w:szCs w:val="21"/>
              </w:rPr>
            </w:pPr>
          </w:p>
          <w:p w:rsidR="00356B2B" w:rsidRDefault="00356B2B">
            <w:pPr>
              <w:spacing w:line="320" w:lineRule="exact"/>
              <w:rPr>
                <w:rFonts w:ascii="Times New Roman" w:eastAsia="仿宋_GB2312" w:hAnsi="Times New Roman" w:cs="Times New Roman"/>
                <w:sz w:val="24"/>
                <w:szCs w:val="21"/>
              </w:rPr>
            </w:pPr>
          </w:p>
          <w:p w:rsidR="00356B2B" w:rsidRDefault="00877AEA">
            <w:pPr>
              <w:spacing w:line="320" w:lineRule="exact"/>
              <w:ind w:firstLineChars="1900" w:firstLine="4560"/>
              <w:rPr>
                <w:rFonts w:ascii="Times New Roman" w:eastAsia="仿宋_GB2312" w:hAnsi="Times New Roman" w:cs="Times New Roman"/>
                <w:sz w:val="24"/>
                <w:szCs w:val="21"/>
              </w:rPr>
            </w:pPr>
            <w:r>
              <w:rPr>
                <w:rFonts w:ascii="Times New Roman" w:eastAsia="仿宋_GB2312" w:hAnsi="Times New Roman" w:cs="Times New Roman" w:hint="eastAsia"/>
                <w:sz w:val="24"/>
                <w:szCs w:val="21"/>
              </w:rPr>
              <w:t>盖章：</w:t>
            </w:r>
          </w:p>
          <w:p w:rsidR="00356B2B" w:rsidRDefault="00877AEA">
            <w:pPr>
              <w:spacing w:line="320" w:lineRule="exact"/>
              <w:jc w:val="right"/>
              <w:rPr>
                <w:rFonts w:ascii="Times New Roman" w:eastAsia="仿宋_GB2312" w:hAnsi="Times New Roman" w:cs="Times New Roman"/>
                <w:sz w:val="24"/>
                <w:szCs w:val="21"/>
              </w:rPr>
            </w:pPr>
            <w:r>
              <w:rPr>
                <w:rFonts w:ascii="Times New Roman" w:eastAsia="仿宋_GB2312" w:hAnsi="Times New Roman" w:cs="Times New Roman"/>
                <w:sz w:val="24"/>
                <w:szCs w:val="21"/>
              </w:rPr>
              <w:t>年</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月</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日</w:t>
            </w:r>
          </w:p>
        </w:tc>
      </w:tr>
      <w:tr w:rsidR="00356B2B">
        <w:trPr>
          <w:cantSplit/>
          <w:trHeight w:val="3122"/>
          <w:jc w:val="center"/>
        </w:trPr>
        <w:tc>
          <w:tcPr>
            <w:tcW w:w="1066" w:type="pct"/>
            <w:vAlign w:val="center"/>
          </w:tcPr>
          <w:p w:rsidR="00356B2B" w:rsidRDefault="00877AEA">
            <w:pPr>
              <w:spacing w:line="320" w:lineRule="exact"/>
              <w:jc w:val="center"/>
              <w:rPr>
                <w:rFonts w:ascii="Times New Roman" w:eastAsia="仿宋_GB2312" w:hAnsi="Times New Roman" w:cs="Times New Roman"/>
                <w:sz w:val="24"/>
                <w:szCs w:val="21"/>
              </w:rPr>
            </w:pPr>
            <w:r>
              <w:rPr>
                <w:rFonts w:ascii="仿宋_GB2312" w:eastAsia="仿宋_GB2312" w:hAnsi="Calibri" w:cs="Times New Roman" w:hint="eastAsia"/>
                <w:color w:val="000000"/>
                <w:spacing w:val="-10"/>
                <w:sz w:val="24"/>
                <w:szCs w:val="24"/>
              </w:rPr>
              <w:t>项目专家委员会审批意见</w:t>
            </w:r>
          </w:p>
        </w:tc>
        <w:tc>
          <w:tcPr>
            <w:tcW w:w="3933" w:type="pct"/>
            <w:vAlign w:val="center"/>
          </w:tcPr>
          <w:p w:rsidR="00356B2B" w:rsidRDefault="00356B2B">
            <w:pPr>
              <w:spacing w:line="320" w:lineRule="exact"/>
              <w:ind w:firstLineChars="1900" w:firstLine="4560"/>
              <w:rPr>
                <w:rFonts w:ascii="Times New Roman" w:eastAsia="仿宋_GB2312" w:hAnsi="Times New Roman" w:cs="Times New Roman"/>
                <w:sz w:val="24"/>
                <w:szCs w:val="21"/>
              </w:rPr>
            </w:pPr>
          </w:p>
          <w:p w:rsidR="00356B2B" w:rsidRDefault="00356B2B">
            <w:pPr>
              <w:spacing w:line="320" w:lineRule="exact"/>
              <w:ind w:firstLineChars="1900" w:firstLine="4560"/>
              <w:rPr>
                <w:rFonts w:ascii="Times New Roman" w:eastAsia="仿宋_GB2312" w:hAnsi="Times New Roman" w:cs="Times New Roman"/>
                <w:sz w:val="24"/>
                <w:szCs w:val="21"/>
              </w:rPr>
            </w:pPr>
          </w:p>
          <w:p w:rsidR="00356B2B" w:rsidRDefault="00356B2B">
            <w:pPr>
              <w:rPr>
                <w:rFonts w:ascii="Calibri" w:eastAsia="宋体" w:hAnsi="Calibri" w:cs="Times New Roman"/>
                <w:szCs w:val="24"/>
              </w:rPr>
            </w:pPr>
          </w:p>
          <w:p w:rsidR="00356B2B" w:rsidRDefault="00356B2B">
            <w:pPr>
              <w:rPr>
                <w:rFonts w:ascii="Calibri" w:eastAsia="宋体" w:hAnsi="Calibri" w:cs="Times New Roman"/>
                <w:szCs w:val="24"/>
              </w:rPr>
            </w:pPr>
          </w:p>
          <w:p w:rsidR="00356B2B" w:rsidRDefault="00356B2B">
            <w:pPr>
              <w:spacing w:line="320" w:lineRule="exact"/>
              <w:ind w:firstLineChars="1900" w:firstLine="4560"/>
              <w:rPr>
                <w:rFonts w:ascii="Times New Roman" w:eastAsia="仿宋_GB2312" w:hAnsi="Times New Roman" w:cs="Times New Roman"/>
                <w:sz w:val="24"/>
                <w:szCs w:val="21"/>
              </w:rPr>
            </w:pPr>
          </w:p>
          <w:p w:rsidR="00356B2B" w:rsidRDefault="00877AEA">
            <w:pPr>
              <w:spacing w:line="320" w:lineRule="exact"/>
              <w:ind w:firstLineChars="1900" w:firstLine="4560"/>
              <w:rPr>
                <w:rFonts w:ascii="Times New Roman" w:eastAsia="仿宋_GB2312" w:hAnsi="Times New Roman" w:cs="Times New Roman"/>
                <w:sz w:val="24"/>
                <w:szCs w:val="21"/>
              </w:rPr>
            </w:pPr>
            <w:r>
              <w:rPr>
                <w:rFonts w:ascii="Times New Roman" w:eastAsia="仿宋_GB2312" w:hAnsi="Times New Roman" w:cs="Times New Roman" w:hint="eastAsia"/>
                <w:sz w:val="24"/>
                <w:szCs w:val="21"/>
              </w:rPr>
              <w:t>盖章：</w:t>
            </w:r>
          </w:p>
          <w:p w:rsidR="00356B2B" w:rsidRDefault="00877AEA">
            <w:pPr>
              <w:spacing w:line="320" w:lineRule="exact"/>
              <w:jc w:val="right"/>
              <w:rPr>
                <w:rFonts w:ascii="Times New Roman" w:eastAsia="仿宋_GB2312" w:hAnsi="Times New Roman" w:cs="Times New Roman"/>
                <w:sz w:val="24"/>
                <w:szCs w:val="21"/>
              </w:rPr>
            </w:pPr>
            <w:r>
              <w:rPr>
                <w:rFonts w:ascii="Times New Roman" w:eastAsia="仿宋_GB2312" w:hAnsi="Times New Roman" w:cs="Times New Roman"/>
                <w:sz w:val="24"/>
                <w:szCs w:val="21"/>
              </w:rPr>
              <w:t>年</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月</w:t>
            </w:r>
            <w:r>
              <w:rPr>
                <w:rFonts w:ascii="Times New Roman" w:eastAsia="仿宋_GB2312" w:hAnsi="Times New Roman" w:cs="Times New Roman"/>
                <w:sz w:val="24"/>
                <w:szCs w:val="21"/>
              </w:rPr>
              <w:t xml:space="preserve">   </w:t>
            </w:r>
            <w:r>
              <w:rPr>
                <w:rFonts w:ascii="Times New Roman" w:eastAsia="仿宋_GB2312" w:hAnsi="Times New Roman" w:cs="Times New Roman"/>
                <w:sz w:val="24"/>
                <w:szCs w:val="21"/>
              </w:rPr>
              <w:t>日</w:t>
            </w:r>
          </w:p>
        </w:tc>
      </w:tr>
    </w:tbl>
    <w:p w:rsidR="00356B2B" w:rsidRDefault="00356B2B"/>
    <w:sectPr w:rsidR="00356B2B" w:rsidSect="005F00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B7C" w:rsidRDefault="00DF0B7C">
      <w:r>
        <w:separator/>
      </w:r>
    </w:p>
  </w:endnote>
  <w:endnote w:type="continuationSeparator" w:id="0">
    <w:p w:rsidR="00DF0B7C" w:rsidRDefault="00DF0B7C">
      <w:r>
        <w:continuationSeparator/>
      </w:r>
    </w:p>
  </w:endnote>
</w:endnotes>
</file>

<file path=word/fontTable.xml><?xml version="1.0" encoding="utf-8"?>
<w:fonts xmlns:r="http://schemas.openxmlformats.org/officeDocument/2006/relationships" xmlns:w="http://schemas.openxmlformats.org/wordprocessingml/2006/main">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方正大标宋简体">
    <w:altName w:val="微软雅黑"/>
    <w:charset w:val="86"/>
    <w:family w:val="auto"/>
    <w:pitch w:val="default"/>
    <w:sig w:usb0="A00002BF" w:usb1="184F6CFA"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楷体_GB2312">
    <w:altName w:val="楷体"/>
    <w:charset w:val="86"/>
    <w:family w:val="modern"/>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B2B" w:rsidRDefault="00086ADD">
    <w:pPr>
      <w:pStyle w:val="a3"/>
    </w:pPr>
    <w:r>
      <w:rPr>
        <w:noProof/>
      </w:rPr>
      <w:pict>
        <v:shapetype id="_x0000_t202" coordsize="21600,21600" o:spt="202" path="m,l,21600r21600,l21600,xe">
          <v:stroke joinstyle="miter"/>
          <v:path gradientshapeok="t" o:connecttype="rect"/>
        </v:shapetype>
        <v:shape id="文本框 2" o:spid="_x0000_s1026" type="#_x0000_t202" style="position:absolute;margin-left:-44.5pt;margin-top:0;width:23.35pt;height:16.1pt;z-index:251659264;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" filled="f" stroked="f" strokeweight=".5pt">
          <v:textbox style="mso-fit-shape-to-text:t" inset="0,0,0,0">
            <w:txbxContent>
              <w:p w:rsidR="00356B2B" w:rsidRDefault="00086ADD">
                <w:pPr>
                  <w:pStyle w:val="a3"/>
                  <w:rPr>
                    <w:rFonts w:ascii="Times New Roman" w:hAnsi="Times New Roman" w:cs="Times New Roman"/>
                    <w:sz w:val="28"/>
                    <w:szCs w:val="28"/>
                  </w:rPr>
                </w:pPr>
                <w:r>
                  <w:rPr>
                    <w:rFonts w:ascii="Times New Roman" w:hAnsi="Times New Roman" w:cs="Times New Roman"/>
                    <w:sz w:val="28"/>
                    <w:szCs w:val="28"/>
                  </w:rPr>
                  <w:fldChar w:fldCharType="begin"/>
                </w:r>
                <w:r w:rsidR="00877AEA">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sidR="009F56DB">
                  <w:rPr>
                    <w:rFonts w:ascii="Times New Roman" w:hAnsi="Times New Roman" w:cs="Times New Roman"/>
                    <w:noProof/>
                    <w:sz w:val="28"/>
                    <w:szCs w:val="28"/>
                  </w:rPr>
                  <w:t>- 1 -</w:t>
                </w:r>
                <w:r>
                  <w:rPr>
                    <w:rFonts w:ascii="Times New Roman" w:hAnsi="Times New Roman" w:cs="Times New Roman"/>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B7C" w:rsidRDefault="00DF0B7C">
      <w:r>
        <w:separator/>
      </w:r>
    </w:p>
  </w:footnote>
  <w:footnote w:type="continuationSeparator" w:id="0">
    <w:p w:rsidR="00DF0B7C" w:rsidRDefault="00DF0B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F4A68"/>
    <w:multiLevelType w:val="hybridMultilevel"/>
    <w:tmpl w:val="2CE4A01C"/>
    <w:lvl w:ilvl="0" w:tplc="1C206DDC">
      <w:start w:val="1"/>
      <w:numFmt w:val="decimal"/>
      <w:lvlText w:val="%1."/>
      <w:lvlJc w:val="left"/>
      <w:pPr>
        <w:ind w:left="600" w:hanging="360"/>
      </w:pPr>
      <w:rPr>
        <w:rFonts w:ascii="仿宋" w:eastAsia="仿宋" w:hAnsi="仿宋"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6CB12114"/>
    <w:multiLevelType w:val="hybridMultilevel"/>
    <w:tmpl w:val="8A7A069A"/>
    <w:lvl w:ilvl="0" w:tplc="876809E2">
      <w:start w:val="1"/>
      <w:numFmt w:val="decimal"/>
      <w:lvlText w:val="%1."/>
      <w:lvlJc w:val="left"/>
      <w:pPr>
        <w:ind w:left="601" w:hanging="360"/>
      </w:pPr>
      <w:rPr>
        <w:rFonts w:ascii="仿宋" w:hAnsi="仿宋"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2">
    <w:nsid w:val="79C96420"/>
    <w:multiLevelType w:val="hybridMultilevel"/>
    <w:tmpl w:val="FB0ED40A"/>
    <w:lvl w:ilvl="0" w:tplc="22FCA792">
      <w:start w:val="1"/>
      <w:numFmt w:val="decimal"/>
      <w:lvlText w:val="（%1）"/>
      <w:lvlJc w:val="left"/>
      <w:pPr>
        <w:ind w:left="1095" w:hanging="60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306181178@qq.com">
    <w15:presenceInfo w15:providerId="Windows Live" w15:userId="1b935b1d553857b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commondata" w:val="eyJoZGlkIjoiYmY5ZTE5ZTY5Yjg4MzkyMWFjY2JmMTJkNmY4NTY1ZGEifQ=="/>
  </w:docVars>
  <w:rsids>
    <w:rsidRoot w:val="00ED693E"/>
    <w:rsid w:val="000138EA"/>
    <w:rsid w:val="00020ABD"/>
    <w:rsid w:val="00023C2D"/>
    <w:rsid w:val="00033E89"/>
    <w:rsid w:val="0004093B"/>
    <w:rsid w:val="00086ADD"/>
    <w:rsid w:val="000915C6"/>
    <w:rsid w:val="001066E7"/>
    <w:rsid w:val="001551DD"/>
    <w:rsid w:val="001A6361"/>
    <w:rsid w:val="001B0552"/>
    <w:rsid w:val="001C6AF5"/>
    <w:rsid w:val="00244E8C"/>
    <w:rsid w:val="00260FF3"/>
    <w:rsid w:val="00265662"/>
    <w:rsid w:val="00283D96"/>
    <w:rsid w:val="002D1F92"/>
    <w:rsid w:val="002F5F83"/>
    <w:rsid w:val="0034547B"/>
    <w:rsid w:val="00356B2B"/>
    <w:rsid w:val="00385E25"/>
    <w:rsid w:val="003D69D0"/>
    <w:rsid w:val="003E5780"/>
    <w:rsid w:val="00420646"/>
    <w:rsid w:val="00420A04"/>
    <w:rsid w:val="00455510"/>
    <w:rsid w:val="004623A1"/>
    <w:rsid w:val="004F0BF1"/>
    <w:rsid w:val="0053668B"/>
    <w:rsid w:val="005651B7"/>
    <w:rsid w:val="005741F8"/>
    <w:rsid w:val="005C1B28"/>
    <w:rsid w:val="005D3327"/>
    <w:rsid w:val="005F0012"/>
    <w:rsid w:val="00671484"/>
    <w:rsid w:val="006848E9"/>
    <w:rsid w:val="007017F4"/>
    <w:rsid w:val="0070562B"/>
    <w:rsid w:val="00725859"/>
    <w:rsid w:val="00731101"/>
    <w:rsid w:val="00757CAD"/>
    <w:rsid w:val="00774A11"/>
    <w:rsid w:val="00790CED"/>
    <w:rsid w:val="007A321A"/>
    <w:rsid w:val="007C2ED1"/>
    <w:rsid w:val="007D3015"/>
    <w:rsid w:val="007E79F0"/>
    <w:rsid w:val="007F2863"/>
    <w:rsid w:val="007F2884"/>
    <w:rsid w:val="0081077A"/>
    <w:rsid w:val="00850837"/>
    <w:rsid w:val="00877AEA"/>
    <w:rsid w:val="008A569E"/>
    <w:rsid w:val="008D06C8"/>
    <w:rsid w:val="008F3AB2"/>
    <w:rsid w:val="00916F35"/>
    <w:rsid w:val="00936E08"/>
    <w:rsid w:val="009441EB"/>
    <w:rsid w:val="00954537"/>
    <w:rsid w:val="009717FC"/>
    <w:rsid w:val="0097241D"/>
    <w:rsid w:val="009875B7"/>
    <w:rsid w:val="009A3A4B"/>
    <w:rsid w:val="009B7BCA"/>
    <w:rsid w:val="009B7C21"/>
    <w:rsid w:val="009C1065"/>
    <w:rsid w:val="009C43B3"/>
    <w:rsid w:val="009E4252"/>
    <w:rsid w:val="009F56DB"/>
    <w:rsid w:val="00A42A1A"/>
    <w:rsid w:val="00A73D88"/>
    <w:rsid w:val="00AB2C3E"/>
    <w:rsid w:val="00AC7E70"/>
    <w:rsid w:val="00AE4179"/>
    <w:rsid w:val="00AF569A"/>
    <w:rsid w:val="00B33D84"/>
    <w:rsid w:val="00B774F1"/>
    <w:rsid w:val="00B85572"/>
    <w:rsid w:val="00BA7D42"/>
    <w:rsid w:val="00BB2AB3"/>
    <w:rsid w:val="00BF19B2"/>
    <w:rsid w:val="00C17FC1"/>
    <w:rsid w:val="00C323B8"/>
    <w:rsid w:val="00C41D71"/>
    <w:rsid w:val="00C92576"/>
    <w:rsid w:val="00C942B3"/>
    <w:rsid w:val="00CD040C"/>
    <w:rsid w:val="00CD06A7"/>
    <w:rsid w:val="00CE3042"/>
    <w:rsid w:val="00CF0A52"/>
    <w:rsid w:val="00CF0AAB"/>
    <w:rsid w:val="00CF7A48"/>
    <w:rsid w:val="00D04A6F"/>
    <w:rsid w:val="00D848A2"/>
    <w:rsid w:val="00D84A04"/>
    <w:rsid w:val="00D93A4B"/>
    <w:rsid w:val="00D958BF"/>
    <w:rsid w:val="00D966D2"/>
    <w:rsid w:val="00DD78AB"/>
    <w:rsid w:val="00DE3422"/>
    <w:rsid w:val="00DE3FF7"/>
    <w:rsid w:val="00DF0B7C"/>
    <w:rsid w:val="00E304D6"/>
    <w:rsid w:val="00E34409"/>
    <w:rsid w:val="00E74946"/>
    <w:rsid w:val="00E8057E"/>
    <w:rsid w:val="00EA015D"/>
    <w:rsid w:val="00EA1518"/>
    <w:rsid w:val="00EC5409"/>
    <w:rsid w:val="00ED693E"/>
    <w:rsid w:val="00ED7CC6"/>
    <w:rsid w:val="00EE5E3D"/>
    <w:rsid w:val="00EE73B4"/>
    <w:rsid w:val="00F146ED"/>
    <w:rsid w:val="00F44F9A"/>
    <w:rsid w:val="00F50E2D"/>
    <w:rsid w:val="00F549EF"/>
    <w:rsid w:val="00F92A9A"/>
    <w:rsid w:val="00F952D1"/>
    <w:rsid w:val="00FB38CA"/>
    <w:rsid w:val="00FC1A69"/>
    <w:rsid w:val="17C023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8B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F0012"/>
    <w:pPr>
      <w:tabs>
        <w:tab w:val="center" w:pos="4153"/>
        <w:tab w:val="right" w:pos="8306"/>
      </w:tabs>
      <w:snapToGrid w:val="0"/>
      <w:jc w:val="left"/>
    </w:pPr>
    <w:rPr>
      <w:sz w:val="18"/>
      <w:szCs w:val="18"/>
    </w:rPr>
  </w:style>
  <w:style w:type="paragraph" w:styleId="a4">
    <w:name w:val="header"/>
    <w:basedOn w:val="a"/>
    <w:link w:val="Char0"/>
    <w:uiPriority w:val="99"/>
    <w:unhideWhenUsed/>
    <w:rsid w:val="005F001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F0012"/>
    <w:rPr>
      <w:sz w:val="18"/>
      <w:szCs w:val="18"/>
    </w:rPr>
  </w:style>
  <w:style w:type="character" w:customStyle="1" w:styleId="Char">
    <w:name w:val="页脚 Char"/>
    <w:basedOn w:val="a0"/>
    <w:link w:val="a3"/>
    <w:uiPriority w:val="99"/>
    <w:qFormat/>
    <w:rsid w:val="005F0012"/>
    <w:rPr>
      <w:sz w:val="18"/>
      <w:szCs w:val="18"/>
    </w:rPr>
  </w:style>
  <w:style w:type="character" w:styleId="a5">
    <w:name w:val="Hyperlink"/>
    <w:basedOn w:val="a0"/>
    <w:uiPriority w:val="99"/>
    <w:unhideWhenUsed/>
    <w:rsid w:val="00AB2C3E"/>
    <w:rPr>
      <w:color w:val="0563C1" w:themeColor="hyperlink"/>
      <w:u w:val="single"/>
    </w:rPr>
  </w:style>
  <w:style w:type="character" w:styleId="a6">
    <w:name w:val="FollowedHyperlink"/>
    <w:basedOn w:val="a0"/>
    <w:uiPriority w:val="99"/>
    <w:semiHidden/>
    <w:unhideWhenUsed/>
    <w:rsid w:val="00F952D1"/>
    <w:rPr>
      <w:color w:val="954F72" w:themeColor="followedHyperlink"/>
      <w:u w:val="single"/>
    </w:rPr>
  </w:style>
  <w:style w:type="paragraph" w:styleId="a7">
    <w:name w:val="List Paragraph"/>
    <w:basedOn w:val="a"/>
    <w:uiPriority w:val="34"/>
    <w:qFormat/>
    <w:rsid w:val="001A6361"/>
    <w:pPr>
      <w:ind w:firstLineChars="200" w:firstLine="420"/>
    </w:pPr>
    <w:rPr>
      <w:rFonts w:ascii="Times New Roman" w:eastAsia="宋体" w:hAnsi="Times New Roman" w:cs="Times New Roman"/>
      <w:szCs w:val="24"/>
    </w:rPr>
  </w:style>
  <w:style w:type="paragraph" w:styleId="a8">
    <w:name w:val="Revision"/>
    <w:hidden/>
    <w:uiPriority w:val="99"/>
    <w:semiHidden/>
    <w:rsid w:val="004623A1"/>
    <w:rPr>
      <w:kern w:val="2"/>
      <w:sz w:val="21"/>
      <w:szCs w:val="22"/>
    </w:rPr>
  </w:style>
  <w:style w:type="paragraph" w:styleId="1">
    <w:name w:val="toc 1"/>
    <w:basedOn w:val="a"/>
    <w:next w:val="a"/>
    <w:qFormat/>
    <w:rsid w:val="00E74946"/>
    <w:rPr>
      <w:rFonts w:ascii="Calibri" w:eastAsia="宋体" w:hAnsi="Calibri" w:cs="Times New Roman"/>
      <w:szCs w:val="24"/>
    </w:rPr>
  </w:style>
  <w:style w:type="paragraph" w:styleId="a9">
    <w:name w:val="Balloon Text"/>
    <w:basedOn w:val="a"/>
    <w:link w:val="Char1"/>
    <w:uiPriority w:val="99"/>
    <w:semiHidden/>
    <w:unhideWhenUsed/>
    <w:rsid w:val="00265662"/>
    <w:rPr>
      <w:sz w:val="18"/>
      <w:szCs w:val="18"/>
    </w:rPr>
  </w:style>
  <w:style w:type="character" w:customStyle="1" w:styleId="Char1">
    <w:name w:val="批注框文本 Char"/>
    <w:basedOn w:val="a0"/>
    <w:link w:val="a9"/>
    <w:uiPriority w:val="99"/>
    <w:semiHidden/>
    <w:rsid w:val="00265662"/>
    <w:rPr>
      <w:kern w:val="2"/>
      <w:sz w:val="18"/>
      <w:szCs w:val="18"/>
    </w:rPr>
  </w:style>
</w:styles>
</file>

<file path=word/webSettings.xml><?xml version="1.0" encoding="utf-8"?>
<w:webSettings xmlns:r="http://schemas.openxmlformats.org/officeDocument/2006/relationships" xmlns:w="http://schemas.openxmlformats.org/wordprocessingml/2006/main">
  <w:divs>
    <w:div w:id="455218734">
      <w:bodyDiv w:val="1"/>
      <w:marLeft w:val="0"/>
      <w:marRight w:val="0"/>
      <w:marTop w:val="0"/>
      <w:marBottom w:val="0"/>
      <w:divBdr>
        <w:top w:val="none" w:sz="0" w:space="0" w:color="auto"/>
        <w:left w:val="none" w:sz="0" w:space="0" w:color="auto"/>
        <w:bottom w:val="none" w:sz="0" w:space="0" w:color="auto"/>
        <w:right w:val="none" w:sz="0" w:space="0" w:color="auto"/>
      </w:divBdr>
      <w:divsChild>
        <w:div w:id="1470782184">
          <w:marLeft w:val="0"/>
          <w:marRight w:val="0"/>
          <w:marTop w:val="0"/>
          <w:marBottom w:val="0"/>
          <w:divBdr>
            <w:top w:val="none" w:sz="0" w:space="0" w:color="auto"/>
            <w:left w:val="none" w:sz="0" w:space="0" w:color="auto"/>
            <w:bottom w:val="none" w:sz="0" w:space="0" w:color="auto"/>
            <w:right w:val="none" w:sz="0" w:space="0" w:color="auto"/>
          </w:divBdr>
        </w:div>
      </w:divsChild>
    </w:div>
    <w:div w:id="507791027">
      <w:bodyDiv w:val="1"/>
      <w:marLeft w:val="0"/>
      <w:marRight w:val="0"/>
      <w:marTop w:val="0"/>
      <w:marBottom w:val="0"/>
      <w:divBdr>
        <w:top w:val="none" w:sz="0" w:space="0" w:color="auto"/>
        <w:left w:val="none" w:sz="0" w:space="0" w:color="auto"/>
        <w:bottom w:val="none" w:sz="0" w:space="0" w:color="auto"/>
        <w:right w:val="none" w:sz="0" w:space="0" w:color="auto"/>
      </w:divBdr>
      <w:divsChild>
        <w:div w:id="764034703">
          <w:marLeft w:val="0"/>
          <w:marRight w:val="0"/>
          <w:marTop w:val="0"/>
          <w:marBottom w:val="0"/>
          <w:divBdr>
            <w:top w:val="none" w:sz="0" w:space="0" w:color="auto"/>
            <w:left w:val="none" w:sz="0" w:space="0" w:color="auto"/>
            <w:bottom w:val="none" w:sz="0" w:space="0" w:color="auto"/>
            <w:right w:val="none" w:sz="0" w:space="0" w:color="auto"/>
          </w:divBdr>
        </w:div>
      </w:divsChild>
    </w:div>
    <w:div w:id="1287202179">
      <w:bodyDiv w:val="1"/>
      <w:marLeft w:val="0"/>
      <w:marRight w:val="0"/>
      <w:marTop w:val="0"/>
      <w:marBottom w:val="0"/>
      <w:divBdr>
        <w:top w:val="none" w:sz="0" w:space="0" w:color="auto"/>
        <w:left w:val="none" w:sz="0" w:space="0" w:color="auto"/>
        <w:bottom w:val="none" w:sz="0" w:space="0" w:color="auto"/>
        <w:right w:val="none" w:sz="0" w:space="0" w:color="auto"/>
      </w:divBdr>
      <w:divsChild>
        <w:div w:id="964700705">
          <w:marLeft w:val="0"/>
          <w:marRight w:val="0"/>
          <w:marTop w:val="0"/>
          <w:marBottom w:val="0"/>
          <w:divBdr>
            <w:top w:val="none" w:sz="0" w:space="0" w:color="auto"/>
            <w:left w:val="none" w:sz="0" w:space="0" w:color="auto"/>
            <w:bottom w:val="none" w:sz="0" w:space="0" w:color="auto"/>
            <w:right w:val="none" w:sz="0" w:space="0" w:color="auto"/>
          </w:divBdr>
          <w:divsChild>
            <w:div w:id="829060214">
              <w:marLeft w:val="0"/>
              <w:marRight w:val="0"/>
              <w:marTop w:val="0"/>
              <w:marBottom w:val="0"/>
              <w:divBdr>
                <w:top w:val="none" w:sz="0" w:space="0" w:color="auto"/>
                <w:left w:val="none" w:sz="0" w:space="0" w:color="auto"/>
                <w:bottom w:val="none" w:sz="0" w:space="0" w:color="auto"/>
                <w:right w:val="none" w:sz="0" w:space="0" w:color="auto"/>
              </w:divBdr>
            </w:div>
            <w:div w:id="1818760516">
              <w:marLeft w:val="0"/>
              <w:marRight w:val="0"/>
              <w:marTop w:val="0"/>
              <w:marBottom w:val="0"/>
              <w:divBdr>
                <w:top w:val="none" w:sz="0" w:space="0" w:color="auto"/>
                <w:left w:val="none" w:sz="0" w:space="0" w:color="auto"/>
                <w:bottom w:val="none" w:sz="0" w:space="0" w:color="auto"/>
                <w:right w:val="none" w:sz="0" w:space="0" w:color="auto"/>
              </w:divBdr>
            </w:div>
            <w:div w:id="1827241535">
              <w:marLeft w:val="0"/>
              <w:marRight w:val="0"/>
              <w:marTop w:val="0"/>
              <w:marBottom w:val="0"/>
              <w:divBdr>
                <w:top w:val="none" w:sz="0" w:space="0" w:color="auto"/>
                <w:left w:val="none" w:sz="0" w:space="0" w:color="auto"/>
                <w:bottom w:val="none" w:sz="0" w:space="0" w:color="auto"/>
                <w:right w:val="none" w:sz="0" w:space="0" w:color="auto"/>
              </w:divBdr>
            </w:div>
            <w:div w:id="1438217495">
              <w:marLeft w:val="0"/>
              <w:marRight w:val="0"/>
              <w:marTop w:val="0"/>
              <w:marBottom w:val="0"/>
              <w:divBdr>
                <w:top w:val="none" w:sz="0" w:space="0" w:color="auto"/>
                <w:left w:val="none" w:sz="0" w:space="0" w:color="auto"/>
                <w:bottom w:val="none" w:sz="0" w:space="0" w:color="auto"/>
                <w:right w:val="none" w:sz="0" w:space="0" w:color="auto"/>
              </w:divBdr>
            </w:div>
            <w:div w:id="403793528">
              <w:marLeft w:val="0"/>
              <w:marRight w:val="0"/>
              <w:marTop w:val="0"/>
              <w:marBottom w:val="0"/>
              <w:divBdr>
                <w:top w:val="none" w:sz="0" w:space="0" w:color="auto"/>
                <w:left w:val="none" w:sz="0" w:space="0" w:color="auto"/>
                <w:bottom w:val="none" w:sz="0" w:space="0" w:color="auto"/>
                <w:right w:val="none" w:sz="0" w:space="0" w:color="auto"/>
              </w:divBdr>
            </w:div>
            <w:div w:id="631636560">
              <w:marLeft w:val="0"/>
              <w:marRight w:val="0"/>
              <w:marTop w:val="0"/>
              <w:marBottom w:val="0"/>
              <w:divBdr>
                <w:top w:val="none" w:sz="0" w:space="0" w:color="auto"/>
                <w:left w:val="none" w:sz="0" w:space="0" w:color="auto"/>
                <w:bottom w:val="none" w:sz="0" w:space="0" w:color="auto"/>
                <w:right w:val="none" w:sz="0" w:space="0" w:color="auto"/>
              </w:divBdr>
            </w:div>
            <w:div w:id="1164707334">
              <w:marLeft w:val="0"/>
              <w:marRight w:val="0"/>
              <w:marTop w:val="0"/>
              <w:marBottom w:val="0"/>
              <w:divBdr>
                <w:top w:val="none" w:sz="0" w:space="0" w:color="auto"/>
                <w:left w:val="none" w:sz="0" w:space="0" w:color="auto"/>
                <w:bottom w:val="none" w:sz="0" w:space="0" w:color="auto"/>
                <w:right w:val="none" w:sz="0" w:space="0" w:color="auto"/>
              </w:divBdr>
            </w:div>
            <w:div w:id="679040012">
              <w:marLeft w:val="0"/>
              <w:marRight w:val="0"/>
              <w:marTop w:val="0"/>
              <w:marBottom w:val="0"/>
              <w:divBdr>
                <w:top w:val="none" w:sz="0" w:space="0" w:color="auto"/>
                <w:left w:val="none" w:sz="0" w:space="0" w:color="auto"/>
                <w:bottom w:val="none" w:sz="0" w:space="0" w:color="auto"/>
                <w:right w:val="none" w:sz="0" w:space="0" w:color="auto"/>
              </w:divBdr>
            </w:div>
            <w:div w:id="15819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mailto:HsiangNianian@outlook.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76ACB1-05E8-475D-9BAE-770AEB7A8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11</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戴 凯迪</dc:creator>
  <cp:lastModifiedBy>hp</cp:lastModifiedBy>
  <cp:revision>23</cp:revision>
  <dcterms:created xsi:type="dcterms:W3CDTF">2022-11-13T07:41:00Z</dcterms:created>
  <dcterms:modified xsi:type="dcterms:W3CDTF">2022-11-13T20:53:00Z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43423B6E486845AF8BD43674B199F7BA</vt:lpwstr>
  </property>
</Properties>
</file>